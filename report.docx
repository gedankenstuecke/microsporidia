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72CC3" w14:textId="77777777" w:rsidR="008F79F8" w:rsidRPr="00E971F8" w:rsidRDefault="00157A09" w:rsidP="00EF4022">
      <w:pPr>
        <w:pStyle w:val="Title"/>
        <w:jc w:val="both"/>
      </w:pPr>
      <w:r w:rsidRPr="00E971F8">
        <w:t>Prog</w:t>
      </w:r>
      <w:r w:rsidR="000A17B2" w:rsidRPr="00E971F8">
        <w:t>ress Report</w:t>
      </w:r>
    </w:p>
    <w:p w14:paraId="3146944B" w14:textId="63925830" w:rsidR="00985531" w:rsidRPr="00E971F8" w:rsidRDefault="00C81AF0" w:rsidP="00B71B3D">
      <w:pPr>
        <w:pStyle w:val="Subtitle"/>
        <w:jc w:val="both"/>
      </w:pPr>
      <w:r>
        <w:t>03</w:t>
      </w:r>
      <w:r w:rsidR="007C471E" w:rsidRPr="00E971F8">
        <w:t>.</w:t>
      </w:r>
      <w:r w:rsidR="003A4D3A" w:rsidRPr="00E971F8">
        <w:t>0</w:t>
      </w:r>
      <w:r>
        <w:t>8</w:t>
      </w:r>
      <w:r w:rsidR="00CC6E96" w:rsidRPr="00E971F8">
        <w:t>.</w:t>
      </w:r>
      <w:r w:rsidR="000A17B2" w:rsidRPr="00E971F8">
        <w:t>201</w:t>
      </w:r>
      <w:r w:rsidR="003A4D3A" w:rsidRPr="00E971F8">
        <w:t>7</w:t>
      </w:r>
    </w:p>
    <w:p w14:paraId="46CF1EE6" w14:textId="18A5CE62" w:rsidR="002358C1" w:rsidRDefault="00C81AF0" w:rsidP="00C4033F">
      <w:pPr>
        <w:pStyle w:val="Heading1"/>
        <w:jc w:val="both"/>
      </w:pPr>
      <w:r>
        <w:t>HamFAS-only KO annotation analysis</w:t>
      </w:r>
    </w:p>
    <w:p w14:paraId="5D39C06B" w14:textId="4C582481" w:rsidR="00C538CC" w:rsidRDefault="00C538CC" w:rsidP="000B6661">
      <w:pPr>
        <w:spacing w:before="120"/>
        <w:ind w:left="425"/>
        <w:jc w:val="both"/>
      </w:pPr>
      <w:r>
        <w:t xml:space="preserve">The comparison between the performance of HamFAS against BlastKOALA and KAAS has shown, that there </w:t>
      </w:r>
      <w:r w:rsidR="008E3D66">
        <w:t>were</w:t>
      </w:r>
      <w:r>
        <w:t xml:space="preserve"> 165 KO-unannotated yeast proteins that have been assigned KOs only by HamFAS approach.</w:t>
      </w:r>
    </w:p>
    <w:p w14:paraId="33B9C53D" w14:textId="139DF423" w:rsidR="002358C1" w:rsidRDefault="00C81AF0" w:rsidP="002D2699">
      <w:pPr>
        <w:pStyle w:val="Subtitle"/>
        <w:numPr>
          <w:ilvl w:val="0"/>
          <w:numId w:val="47"/>
        </w:numPr>
        <w:ind w:left="426"/>
        <w:rPr>
          <w:rStyle w:val="IntenseEmphasis"/>
          <w:i/>
        </w:rPr>
      </w:pPr>
      <w:r>
        <w:rPr>
          <w:rStyle w:val="IntenseEmphasis"/>
          <w:i/>
        </w:rPr>
        <w:t>Origin of annotations</w:t>
      </w:r>
    </w:p>
    <w:p w14:paraId="41C2D95F" w14:textId="11FF8C21" w:rsidR="00871FE5" w:rsidRPr="00871FE5" w:rsidRDefault="00871FE5" w:rsidP="00871FE5">
      <w:pPr>
        <w:ind w:left="426"/>
        <w:jc w:val="both"/>
      </w:pPr>
      <w:r>
        <w:t>17 out of 165 KO annotations that have been predicted only by Ha</w:t>
      </w:r>
      <w:r w:rsidR="001E6BF5">
        <w:t xml:space="preserve">mFAS were originated from </w:t>
      </w:r>
      <w:r>
        <w:t>reference fungi. A large number of KOs (100/165) come from other eukaryote taxa. Other 29% annotations have been obtained from reference archaea and bacteria species.</w:t>
      </w:r>
    </w:p>
    <w:p w14:paraId="2DAB9BE3" w14:textId="312990DD" w:rsidR="00C81AF0" w:rsidRDefault="00871FE5" w:rsidP="00DC090C">
      <w:pPr>
        <w:ind w:left="426"/>
        <w:jc w:val="center"/>
        <w:rPr>
          <w:ins w:id="0" w:author="V" w:date="2017-08-03T13:16:00Z"/>
        </w:rPr>
      </w:pPr>
      <w:r>
        <w:rPr>
          <w:noProof/>
        </w:rPr>
        <w:drawing>
          <wp:inline distT="0" distB="0" distL="0" distR="0" wp14:anchorId="22A73F23" wp14:editId="49D49D46">
            <wp:extent cx="3801564" cy="2026376"/>
            <wp:effectExtent l="0" t="0" r="889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9922D7" w14:textId="77777777" w:rsidR="007F49C2" w:rsidRDefault="006601E4" w:rsidP="006F6F1C">
      <w:pPr>
        <w:ind w:left="426"/>
        <w:jc w:val="both"/>
        <w:rPr>
          <w:ins w:id="1" w:author="V" w:date="2017-08-03T15:16:00Z"/>
        </w:rPr>
      </w:pPr>
      <w:ins w:id="2" w:author="V" w:date="2017-08-03T13:16:00Z">
        <w:r>
          <w:t>=&gt; how to explain ko from eu</w:t>
        </w:r>
      </w:ins>
      <w:ins w:id="3" w:author="V" w:date="2017-08-03T13:17:00Z">
        <w:r>
          <w:t>ka</w:t>
        </w:r>
      </w:ins>
      <w:ins w:id="4" w:author="V" w:date="2017-08-03T13:16:00Z">
        <w:r>
          <w:t>r</w:t>
        </w:r>
      </w:ins>
      <w:ins w:id="5" w:author="V" w:date="2017-08-03T13:18:00Z">
        <w:r>
          <w:t>yotes:</w:t>
        </w:r>
      </w:ins>
      <w:ins w:id="6" w:author="V" w:date="2017-08-03T13:17:00Z">
        <w:r>
          <w:t xml:space="preserve"> </w:t>
        </w:r>
      </w:ins>
    </w:p>
    <w:p w14:paraId="06874A06" w14:textId="1B3836EB" w:rsidR="007F49C2" w:rsidRDefault="006601E4" w:rsidP="006F6F1C">
      <w:pPr>
        <w:ind w:left="426"/>
        <w:jc w:val="both"/>
        <w:rPr>
          <w:ins w:id="7" w:author="V" w:date="2017-08-03T15:16:00Z"/>
        </w:rPr>
      </w:pPr>
      <w:ins w:id="8" w:author="V" w:date="2017-08-03T13:16:00Z">
        <w:r>
          <w:t>(1)</w:t>
        </w:r>
      </w:ins>
      <w:ins w:id="9" w:author="V" w:date="2017-08-03T13:17:00Z">
        <w:r>
          <w:t xml:space="preserve"> </w:t>
        </w:r>
      </w:ins>
      <w:ins w:id="10" w:author="V" w:date="2017-08-03T13:16:00Z">
        <w:r>
          <w:t>no fungal orthologs</w:t>
        </w:r>
      </w:ins>
      <w:ins w:id="11" w:author="V" w:date="2017-08-03T13:17:00Z">
        <w:r>
          <w:t xml:space="preserve"> - only 6 fungal ref</w:t>
        </w:r>
      </w:ins>
      <w:ins w:id="12" w:author="V" w:date="2017-08-03T15:16:00Z">
        <w:r w:rsidR="007F49C2">
          <w:t xml:space="preserve"> =&gt; so many independent losses or just few?</w:t>
        </w:r>
      </w:ins>
    </w:p>
    <w:p w14:paraId="4DC03F11" w14:textId="6DAA20AF" w:rsidR="006601E4" w:rsidRDefault="006601E4" w:rsidP="006F6F1C">
      <w:pPr>
        <w:ind w:left="426"/>
        <w:jc w:val="both"/>
        <w:rPr>
          <w:ins w:id="13" w:author="V" w:date="2017-08-03T13:18:00Z"/>
        </w:rPr>
      </w:pPr>
      <w:ins w:id="14" w:author="V" w:date="2017-08-03T13:16:00Z">
        <w:r>
          <w:t xml:space="preserve"> or (2) fungal orthologs have no KO</w:t>
        </w:r>
      </w:ins>
      <w:ins w:id="15" w:author="V" w:date="2017-08-16T13:29:00Z">
        <w:r w:rsidR="0028607C">
          <w:t xml:space="preserve"> =&gt; </w:t>
        </w:r>
        <w:r w:rsidR="0028607C" w:rsidRPr="00EC71D8">
          <w:rPr>
            <w:highlight w:val="yellow"/>
          </w:rPr>
          <w:t>YES (92/</w:t>
        </w:r>
      </w:ins>
      <w:ins w:id="16" w:author="V" w:date="2017-08-16T13:30:00Z">
        <w:r w:rsidR="0028607C" w:rsidRPr="00EC71D8">
          <w:rPr>
            <w:highlight w:val="yellow"/>
            <w:lang w:val="de-DE"/>
          </w:rPr>
          <w:t>100 have fungal orthologs</w:t>
        </w:r>
      </w:ins>
      <w:ins w:id="17" w:author="V" w:date="2017-08-16T13:29:00Z">
        <w:r w:rsidR="0028607C" w:rsidRPr="00EC71D8">
          <w:rPr>
            <w:highlight w:val="yellow"/>
          </w:rPr>
          <w:t>)</w:t>
        </w:r>
      </w:ins>
    </w:p>
    <w:p w14:paraId="38A2DE55" w14:textId="3D327097" w:rsidR="007D0E32" w:rsidRDefault="007D0E32" w:rsidP="006F6F1C">
      <w:pPr>
        <w:ind w:left="426"/>
        <w:jc w:val="both"/>
        <w:rPr>
          <w:ins w:id="18" w:author="V" w:date="2017-08-03T13:18:00Z"/>
        </w:rPr>
      </w:pPr>
      <w:ins w:id="19" w:author="V" w:date="2017-08-03T13:18:00Z">
        <w:r>
          <w:t xml:space="preserve">29% </w:t>
        </w:r>
      </w:ins>
      <w:ins w:id="20" w:author="V" w:date="2017-08-16T13:30:00Z">
        <w:r w:rsidR="00EC71D8">
          <w:t xml:space="preserve">(archaea and bacteria) </w:t>
        </w:r>
      </w:ins>
      <w:ins w:id="21" w:author="V" w:date="2017-08-03T13:18:00Z">
        <w:r>
          <w:t>could be false pos</w:t>
        </w:r>
      </w:ins>
      <w:ins w:id="22" w:author="V" w:date="2017-08-03T13:19:00Z">
        <w:r>
          <w:t xml:space="preserve"> =&gt; if they </w:t>
        </w:r>
      </w:ins>
      <w:ins w:id="23" w:author="V" w:date="2017-08-16T13:30:00Z">
        <w:r w:rsidR="00EC71D8">
          <w:t>do</w:t>
        </w:r>
      </w:ins>
      <w:ins w:id="24" w:author="V" w:date="2017-08-03T13:19:00Z">
        <w:r>
          <w:t xml:space="preserve"> not complement the pathways or don</w:t>
        </w:r>
      </w:ins>
      <w:ins w:id="25" w:author="V" w:date="2017-08-16T13:30:00Z">
        <w:r w:rsidR="00EC71D8">
          <w:t>'</w:t>
        </w:r>
      </w:ins>
      <w:ins w:id="26" w:author="V" w:date="2017-08-03T13:19:00Z">
        <w:r>
          <w:t xml:space="preserve">t make any sense </w:t>
        </w:r>
      </w:ins>
    </w:p>
    <w:p w14:paraId="5B383D3E" w14:textId="77777777" w:rsidR="007D0E32" w:rsidRPr="00C81AF0" w:rsidRDefault="007D0E32" w:rsidP="006F6F1C">
      <w:pPr>
        <w:ind w:left="426"/>
        <w:jc w:val="both"/>
      </w:pPr>
    </w:p>
    <w:p w14:paraId="3935030D" w14:textId="6A0DE9A7" w:rsidR="00871FE5" w:rsidRDefault="00DC090C" w:rsidP="002D2699">
      <w:pPr>
        <w:pStyle w:val="Subtitle"/>
        <w:numPr>
          <w:ilvl w:val="0"/>
          <w:numId w:val="47"/>
        </w:numPr>
        <w:ind w:left="426"/>
        <w:rPr>
          <w:rStyle w:val="IntenseEmphasis"/>
          <w:i/>
        </w:rPr>
      </w:pPr>
      <w:r>
        <w:rPr>
          <w:rStyle w:val="IntenseEmphasis"/>
          <w:i/>
        </w:rPr>
        <w:t>Number of</w:t>
      </w:r>
      <w:r w:rsidR="00CA387B">
        <w:rPr>
          <w:rStyle w:val="IntenseEmphasis"/>
          <w:i/>
        </w:rPr>
        <w:t xml:space="preserve"> Pfam</w:t>
      </w:r>
      <w:r>
        <w:rPr>
          <w:rStyle w:val="IntenseEmphasis"/>
          <w:i/>
        </w:rPr>
        <w:t xml:space="preserve"> annotated domains</w:t>
      </w:r>
    </w:p>
    <w:p w14:paraId="5ACE4219" w14:textId="7DDB4CDC" w:rsidR="00C538CC" w:rsidRDefault="00CA387B" w:rsidP="002D2699">
      <w:pPr>
        <w:spacing w:before="120"/>
        <w:ind w:left="425"/>
      </w:pPr>
      <w:r>
        <w:rPr>
          <w:noProof/>
        </w:rPr>
        <w:lastRenderedPageBreak/>
        <w:drawing>
          <wp:inline distT="0" distB="0" distL="0" distR="0" wp14:anchorId="61209B51" wp14:editId="44938430">
            <wp:extent cx="5400040" cy="2234202"/>
            <wp:effectExtent l="0" t="0" r="10160" b="12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9AA5FB" w14:textId="31603A38" w:rsidR="00CA387B" w:rsidRDefault="00CA387B" w:rsidP="002358C1">
      <w:pPr>
        <w:spacing w:before="120"/>
        <w:ind w:left="425"/>
        <w:jc w:val="both"/>
        <w:rPr>
          <w:ins w:id="27" w:author="V" w:date="2017-08-03T13:22:00Z"/>
        </w:rPr>
      </w:pPr>
      <w:r>
        <w:t xml:space="preserve">Although a large fraction of yeast proteins (38%) have only one </w:t>
      </w:r>
      <w:r w:rsidR="002D2699">
        <w:t xml:space="preserve">Pfam </w:t>
      </w:r>
      <w:r>
        <w:t xml:space="preserve">domain annotated, the others still have </w:t>
      </w:r>
      <w:r w:rsidR="002D2699">
        <w:t xml:space="preserve">been assigned with </w:t>
      </w:r>
      <w:r>
        <w:t xml:space="preserve">at least 2 </w:t>
      </w:r>
      <w:r w:rsidR="002D2699">
        <w:t>domains.</w:t>
      </w:r>
    </w:p>
    <w:p w14:paraId="4ECFB74C" w14:textId="1411B632" w:rsidR="007D0E32" w:rsidRDefault="007D0E32" w:rsidP="002358C1">
      <w:pPr>
        <w:spacing w:before="120"/>
        <w:ind w:left="425"/>
        <w:jc w:val="both"/>
        <w:rPr>
          <w:ins w:id="28" w:author="V" w:date="2017-08-17T14:10:00Z"/>
        </w:rPr>
      </w:pPr>
      <w:ins w:id="29" w:author="V" w:date="2017-08-03T13:22:00Z">
        <w:r>
          <w:t xml:space="preserve">=&gt; </w:t>
        </w:r>
      </w:ins>
      <w:ins w:id="30" w:author="V" w:date="2017-08-03T15:15:00Z">
        <w:r w:rsidR="007F49C2">
          <w:t xml:space="preserve">to answer the question </w:t>
        </w:r>
      </w:ins>
      <w:ins w:id="31" w:author="V" w:date="2017-08-03T13:22:00Z">
        <w:r>
          <w:t xml:space="preserve">how informative the proteins </w:t>
        </w:r>
      </w:ins>
      <w:ins w:id="32" w:author="V" w:date="2017-08-03T15:15:00Z">
        <w:r w:rsidR="007F49C2">
          <w:t xml:space="preserve">are (if only one domain </w:t>
        </w:r>
      </w:ins>
      <w:ins w:id="33" w:author="V" w:date="2017-08-03T13:22:00Z">
        <w:r>
          <w:t>drive</w:t>
        </w:r>
      </w:ins>
      <w:ins w:id="34" w:author="V" w:date="2017-08-03T15:15:00Z">
        <w:r w:rsidR="007F49C2">
          <w:t>s</w:t>
        </w:r>
      </w:ins>
      <w:ins w:id="35" w:author="V" w:date="2017-08-03T13:22:00Z">
        <w:r>
          <w:t xml:space="preserve"> the fas score for those proteins</w:t>
        </w:r>
      </w:ins>
      <w:ins w:id="36" w:author="V" w:date="2017-08-03T15:15:00Z">
        <w:r w:rsidR="007F49C2">
          <w:t xml:space="preserve"> =&gt; uninformative! But here there are still large number of proteins that have more than 1 domain)</w:t>
        </w:r>
      </w:ins>
      <w:ins w:id="37" w:author="V" w:date="2017-08-03T13:22:00Z">
        <w:r>
          <w:t>.</w:t>
        </w:r>
      </w:ins>
    </w:p>
    <w:p w14:paraId="731DD62C" w14:textId="77777777" w:rsidR="00FE5E38" w:rsidRDefault="00FE5E38" w:rsidP="002358C1">
      <w:pPr>
        <w:spacing w:before="120"/>
        <w:ind w:left="425"/>
        <w:jc w:val="both"/>
        <w:rPr>
          <w:ins w:id="38" w:author="V" w:date="2017-08-17T14:10:00Z"/>
        </w:rPr>
      </w:pPr>
    </w:p>
    <w:p w14:paraId="5AAE5A02" w14:textId="1480B33D" w:rsidR="00FE5E38" w:rsidRDefault="00DC3E9D" w:rsidP="002358C1">
      <w:pPr>
        <w:spacing w:before="120"/>
        <w:ind w:left="425"/>
        <w:jc w:val="both"/>
      </w:pPr>
      <w:ins w:id="39" w:author="V" w:date="2017-08-17T14:11:00Z">
        <w:r>
          <w:t xml:space="preserve">CÁCH TIẾP CẬN KHÁC (can be used as a master thesis): </w:t>
        </w:r>
      </w:ins>
      <w:ins w:id="40" w:author="V" w:date="2017-08-17T14:10:00Z">
        <w:r w:rsidR="00FE5E38">
          <w:t>using FAS filter to estimate the "wrong identified</w:t>
        </w:r>
      </w:ins>
      <w:ins w:id="41" w:author="V" w:date="2017-08-17T14:11:00Z">
        <w:r w:rsidR="00632E8B">
          <w:t>/predicted</w:t>
        </w:r>
      </w:ins>
      <w:ins w:id="42" w:author="V" w:date="2017-08-17T14:10:00Z">
        <w:r w:rsidR="00FE5E38">
          <w:t xml:space="preserve"> gene" (the one which have </w:t>
        </w:r>
      </w:ins>
      <w:ins w:id="43" w:author="V" w:date="2017-08-17T14:12:00Z">
        <w:r w:rsidR="00661214">
          <w:t xml:space="preserve">significantly </w:t>
        </w:r>
      </w:ins>
      <w:ins w:id="44" w:author="V" w:date="2017-08-17T14:10:00Z">
        <w:r w:rsidR="00FE5E38">
          <w:t>low fas score</w:t>
        </w:r>
      </w:ins>
      <w:ins w:id="45" w:author="V" w:date="2017-08-17T14:12:00Z">
        <w:r w:rsidR="00406A4D">
          <w:t xml:space="preserve"> in</w:t>
        </w:r>
      </w:ins>
      <w:ins w:id="46" w:author="V" w:date="2017-08-17T14:10:00Z">
        <w:r w:rsidR="00406A4D">
          <w:t xml:space="preserve"> comparison</w:t>
        </w:r>
        <w:r w:rsidR="00FE5E38">
          <w:t xml:space="preserve"> to the large fraction</w:t>
        </w:r>
      </w:ins>
      <w:ins w:id="47" w:author="V" w:date="2017-08-17T14:12:00Z">
        <w:r w:rsidR="00C837D8">
          <w:t xml:space="preserve"> (the average</w:t>
        </w:r>
        <w:bookmarkStart w:id="48" w:name="_GoBack"/>
        <w:bookmarkEnd w:id="48"/>
        <w:r w:rsidR="00C837D8">
          <w:t>)</w:t>
        </w:r>
      </w:ins>
      <w:ins w:id="49" w:author="V" w:date="2017-08-17T14:10:00Z">
        <w:r w:rsidR="00FE5E38">
          <w:t xml:space="preserve"> of other genes)</w:t>
        </w:r>
      </w:ins>
    </w:p>
    <w:p w14:paraId="4E7BDEA2" w14:textId="0C1ABC32" w:rsidR="00DF6ED9" w:rsidRPr="00E971F8" w:rsidRDefault="00DF6ED9" w:rsidP="00DF6ED9">
      <w:pPr>
        <w:pStyle w:val="Heading1"/>
      </w:pPr>
      <w:r w:rsidRPr="00E971F8">
        <w:t xml:space="preserve">PhyloProfile </w:t>
      </w:r>
      <w:r w:rsidR="00966874">
        <w:t>app</w:t>
      </w:r>
    </w:p>
    <w:p w14:paraId="150DB298" w14:textId="73141907" w:rsidR="002D2699" w:rsidRDefault="002D2699" w:rsidP="002D2699">
      <w:pPr>
        <w:pStyle w:val="Heading2"/>
      </w:pPr>
      <w:r>
        <w:t>Supporting of OrthoXML files</w:t>
      </w:r>
    </w:p>
    <w:p w14:paraId="7993D213" w14:textId="01E35CA6" w:rsidR="004A7AB8" w:rsidRDefault="002D2699" w:rsidP="00466643">
      <w:pPr>
        <w:spacing w:before="120"/>
        <w:ind w:left="425"/>
        <w:jc w:val="both"/>
      </w:pPr>
      <w:r>
        <w:t>I have 2 scripts (</w:t>
      </w:r>
      <w:r w:rsidRPr="00EB69F1">
        <w:rPr>
          <w:i/>
        </w:rPr>
        <w:t>data/orthoxmlParser.pl</w:t>
      </w:r>
      <w:r>
        <w:t xml:space="preserve"> and </w:t>
      </w:r>
      <w:r w:rsidRPr="00EB69F1">
        <w:rPr>
          <w:i/>
        </w:rPr>
        <w:t>data/orthoxmlParser.py</w:t>
      </w:r>
      <w:r>
        <w:t xml:space="preserve">) for parsing </w:t>
      </w:r>
      <w:r w:rsidR="00FA6EED">
        <w:t>OrthoMCL</w:t>
      </w:r>
      <w:r>
        <w:t xml:space="preserve"> files. </w:t>
      </w:r>
    </w:p>
    <w:p w14:paraId="276D0915" w14:textId="31F60CBA" w:rsidR="004A7AB8" w:rsidRDefault="00FA6EED" w:rsidP="00466643">
      <w:pPr>
        <w:spacing w:before="120"/>
        <w:ind w:left="425"/>
        <w:jc w:val="both"/>
      </w:pPr>
      <w:r>
        <w:t>The Python script depends on 2 P</w:t>
      </w:r>
      <w:r w:rsidR="004A7AB8">
        <w:t xml:space="preserve">ython libraries </w:t>
      </w:r>
      <w:r w:rsidR="004A7AB8" w:rsidRPr="004A7AB8">
        <w:rPr>
          <w:i/>
        </w:rPr>
        <w:t>beautifulSoup</w:t>
      </w:r>
      <w:r w:rsidR="004A7AB8">
        <w:t xml:space="preserve"> and </w:t>
      </w:r>
      <w:r w:rsidR="004A7AB8" w:rsidRPr="004A7AB8">
        <w:rPr>
          <w:i/>
        </w:rPr>
        <w:t>xml</w:t>
      </w:r>
      <w:r w:rsidR="007572D5">
        <w:t xml:space="preserve"> (so those have to be installed in order to use this Python parser script)</w:t>
      </w:r>
      <w:r w:rsidR="004A7AB8">
        <w:t xml:space="preserve">. </w:t>
      </w:r>
      <w:r w:rsidR="002D2699">
        <w:t>Previous problem of OMA's XML files was due to the parser library.</w:t>
      </w:r>
      <w:r w:rsidR="004A7AB8">
        <w:t xml:space="preserve"> It has been fixed now.</w:t>
      </w:r>
      <w:r w:rsidR="002D2699">
        <w:t xml:space="preserve"> </w:t>
      </w:r>
    </w:p>
    <w:p w14:paraId="49893E8B" w14:textId="7BC5122C" w:rsidR="002D2699" w:rsidRDefault="002D2699" w:rsidP="00466643">
      <w:pPr>
        <w:spacing w:before="120"/>
        <w:ind w:left="425"/>
        <w:jc w:val="both"/>
      </w:pPr>
      <w:r>
        <w:t xml:space="preserve">The alternative </w:t>
      </w:r>
      <w:r w:rsidR="00FA6EED">
        <w:t>Perl</w:t>
      </w:r>
      <w:r>
        <w:t xml:space="preserve"> script </w:t>
      </w:r>
      <w:r w:rsidR="004A7AB8">
        <w:t xml:space="preserve">is based only on regular expression matching. Currently it works if the format of input XML files is similar to </w:t>
      </w:r>
      <w:r w:rsidR="00EB69F1">
        <w:t>the test case</w:t>
      </w:r>
      <w:r w:rsidR="004A7AB8">
        <w:t xml:space="preserve"> (</w:t>
      </w:r>
      <w:r w:rsidR="00FA6EED">
        <w:t>OrthoMCL</w:t>
      </w:r>
      <w:r w:rsidR="004A7AB8">
        <w:t xml:space="preserve"> files created by InParanoid and OMA). It can be used as a backup, when there is any chang</w:t>
      </w:r>
      <w:r w:rsidR="00FA6EED">
        <w:t>e in the P</w:t>
      </w:r>
      <w:r w:rsidR="004A7AB8">
        <w:t>ython parser libraries that make</w:t>
      </w:r>
      <w:r w:rsidR="00FA6EED">
        <w:t>s</w:t>
      </w:r>
      <w:r w:rsidR="004A7AB8">
        <w:t xml:space="preserve"> that script crash. </w:t>
      </w:r>
    </w:p>
    <w:p w14:paraId="693589D2" w14:textId="1589E06F" w:rsidR="009A5910" w:rsidRDefault="004A7AB8" w:rsidP="00431DBE">
      <w:pPr>
        <w:pStyle w:val="Heading2"/>
      </w:pPr>
      <w:r>
        <w:t>Reformatting the profile plot</w:t>
      </w:r>
      <w:r w:rsidR="002D2699">
        <w:rPr>
          <w:noProof/>
        </w:rPr>
        <w:drawing>
          <wp:inline distT="0" distB="0" distL="0" distR="0" wp14:anchorId="0FC591F6" wp14:editId="5FEC49E9">
            <wp:extent cx="5004435" cy="4913798"/>
            <wp:effectExtent l="0" t="0" r="0" b="0"/>
            <wp:docPr id="8" name="Picture 8" descr="Macintosh HD:Users:trvinh:Desktop:Screen Shot 2017-08-03 at 11.2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rvinh:Desktop:Screen Shot 2017-08-03 at 11.22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491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D24D" w14:textId="1234953B" w:rsidR="002F54C0" w:rsidRDefault="00431DBE" w:rsidP="00431DBE">
      <w:pPr>
        <w:spacing w:before="120"/>
        <w:ind w:left="425"/>
        <w:jc w:val="both"/>
      </w:pPr>
      <w:r>
        <w:t xml:space="preserve">The smallest dots for </w:t>
      </w:r>
      <w:r w:rsidRPr="00EB69F1">
        <w:rPr>
          <w:i/>
        </w:rPr>
        <w:t>absent orthologs</w:t>
      </w:r>
      <w:r>
        <w:t xml:space="preserve"> will not be </w:t>
      </w:r>
      <w:r w:rsidR="00EB69F1">
        <w:t>present</w:t>
      </w:r>
      <w:r>
        <w:t xml:space="preserve"> on the profile plot. </w:t>
      </w:r>
    </w:p>
    <w:p w14:paraId="5929204F" w14:textId="7C71F070" w:rsidR="00FD694F" w:rsidRDefault="00431DBE" w:rsidP="00431DBE">
      <w:pPr>
        <w:spacing w:before="120"/>
        <w:ind w:left="425"/>
        <w:jc w:val="both"/>
      </w:pPr>
      <w:r>
        <w:t>The legend can dynamically adapt to the input information (e.g. it will not be shown if only the presence/absence information is given).</w:t>
      </w:r>
    </w:p>
    <w:p w14:paraId="40C93B19" w14:textId="4DA278B5" w:rsidR="00431DBE" w:rsidRDefault="00FC391D" w:rsidP="00FC391D">
      <w:pPr>
        <w:pStyle w:val="Heading1"/>
      </w:pPr>
      <w:r>
        <w:t>Next tasks:</w:t>
      </w:r>
    </w:p>
    <w:p w14:paraId="1CA89C25" w14:textId="5F75991C" w:rsidR="001A0EEC" w:rsidRDefault="00FC391D" w:rsidP="001A0EEC">
      <w:pPr>
        <w:spacing w:before="120"/>
        <w:ind w:left="425"/>
        <w:jc w:val="both"/>
      </w:pPr>
      <w:r>
        <w:t xml:space="preserve">- Collect pathways for LCA and extant microsporidia species (Done! </w:t>
      </w:r>
      <w:r w:rsidR="00982EC5">
        <w:t>D</w:t>
      </w:r>
      <w:r>
        <w:t xml:space="preserve">ata are </w:t>
      </w:r>
      <w:r w:rsidR="001A0EEC">
        <w:t>stored in our mysql-</w:t>
      </w:r>
      <w:r w:rsidR="00982EC5">
        <w:t>database</w:t>
      </w:r>
      <w:r w:rsidRPr="00FC391D">
        <w:rPr>
          <w:b/>
          <w:i/>
        </w:rPr>
        <w:t xml:space="preserve"> pathways_kegg</w:t>
      </w:r>
      <w:r>
        <w:t>) &amp; compare them.</w:t>
      </w:r>
    </w:p>
    <w:p w14:paraId="5011AA95" w14:textId="1BFC148E" w:rsidR="00FC391D" w:rsidRDefault="00FC391D" w:rsidP="00466643">
      <w:pPr>
        <w:spacing w:before="120"/>
        <w:ind w:left="425"/>
        <w:jc w:val="both"/>
      </w:pPr>
      <w:r>
        <w:t>- Summarize the comparison analysis of HamFAS against BlastKOALA and KAAS.</w:t>
      </w:r>
    </w:p>
    <w:p w14:paraId="64703885" w14:textId="27833FE2" w:rsidR="00AC1A02" w:rsidRDefault="00FC391D" w:rsidP="00466643">
      <w:pPr>
        <w:spacing w:before="120"/>
        <w:ind w:left="425"/>
        <w:jc w:val="both"/>
      </w:pPr>
      <w:r>
        <w:t xml:space="preserve">- </w:t>
      </w:r>
      <w:r w:rsidR="001A0EEC">
        <w:t xml:space="preserve">Package PhyloProfile and write draft manuscript. </w:t>
      </w:r>
    </w:p>
    <w:sectPr w:rsidR="00AC1A02" w:rsidSect="000D375A">
      <w:footerReference w:type="even" r:id="rId12"/>
      <w:footerReference w:type="default" r:id="rId13"/>
      <w:footnotePr>
        <w:pos w:val="beneathText"/>
      </w:footnotePr>
      <w:endnotePr>
        <w:numFmt w:val="decimal"/>
      </w:endnotePr>
      <w:pgSz w:w="11906" w:h="16838"/>
      <w:pgMar w:top="1134" w:right="1701" w:bottom="1560" w:left="1701" w:header="709" w:footer="1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BE93D" w14:textId="77777777" w:rsidR="006601E4" w:rsidRDefault="006601E4" w:rsidP="000A17B2">
      <w:pPr>
        <w:spacing w:after="0" w:line="240" w:lineRule="auto"/>
      </w:pPr>
      <w:r>
        <w:separator/>
      </w:r>
    </w:p>
  </w:endnote>
  <w:endnote w:type="continuationSeparator" w:id="0">
    <w:p w14:paraId="78F99176" w14:textId="77777777" w:rsidR="006601E4" w:rsidRDefault="006601E4" w:rsidP="000A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D1FC8" w14:textId="77777777" w:rsidR="006601E4" w:rsidRDefault="006601E4" w:rsidP="00FE2C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5C8311" w14:textId="77777777" w:rsidR="006601E4" w:rsidRDefault="006601E4" w:rsidP="00B300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6AAC3" w14:textId="77777777" w:rsidR="006601E4" w:rsidRDefault="006601E4" w:rsidP="00FE2C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7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FF1649" w14:textId="77777777" w:rsidR="006601E4" w:rsidRDefault="006601E4" w:rsidP="00B300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38077" w14:textId="77777777" w:rsidR="006601E4" w:rsidRDefault="006601E4" w:rsidP="000A17B2">
      <w:pPr>
        <w:spacing w:after="0" w:line="240" w:lineRule="auto"/>
      </w:pPr>
      <w:r>
        <w:separator/>
      </w:r>
    </w:p>
  </w:footnote>
  <w:footnote w:type="continuationSeparator" w:id="0">
    <w:p w14:paraId="4A377723" w14:textId="77777777" w:rsidR="006601E4" w:rsidRDefault="006601E4" w:rsidP="000A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446"/>
    <w:multiLevelType w:val="hybridMultilevel"/>
    <w:tmpl w:val="A6467260"/>
    <w:lvl w:ilvl="0" w:tplc="92E835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35143D"/>
    <w:multiLevelType w:val="hybridMultilevel"/>
    <w:tmpl w:val="03D8C6C2"/>
    <w:lvl w:ilvl="0" w:tplc="D7A0AC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15F84"/>
    <w:multiLevelType w:val="hybridMultilevel"/>
    <w:tmpl w:val="1F648DC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075101"/>
    <w:multiLevelType w:val="hybridMultilevel"/>
    <w:tmpl w:val="A7E2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C1CC3"/>
    <w:multiLevelType w:val="hybridMultilevel"/>
    <w:tmpl w:val="54524ACA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05A7651"/>
    <w:multiLevelType w:val="hybridMultilevel"/>
    <w:tmpl w:val="80C694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2C40BF3"/>
    <w:multiLevelType w:val="hybridMultilevel"/>
    <w:tmpl w:val="27F6602E"/>
    <w:lvl w:ilvl="0" w:tplc="DD3A9D3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2EF19C4"/>
    <w:multiLevelType w:val="hybridMultilevel"/>
    <w:tmpl w:val="98461AF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3732DF"/>
    <w:multiLevelType w:val="hybridMultilevel"/>
    <w:tmpl w:val="B9F6B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A63B22"/>
    <w:multiLevelType w:val="multilevel"/>
    <w:tmpl w:val="CE821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337332"/>
    <w:multiLevelType w:val="hybridMultilevel"/>
    <w:tmpl w:val="ECCCDC70"/>
    <w:lvl w:ilvl="0" w:tplc="514663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085445F"/>
    <w:multiLevelType w:val="hybridMultilevel"/>
    <w:tmpl w:val="626894F6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37D3B0C"/>
    <w:multiLevelType w:val="hybridMultilevel"/>
    <w:tmpl w:val="DA5EDC0E"/>
    <w:lvl w:ilvl="0" w:tplc="040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265A02AD"/>
    <w:multiLevelType w:val="hybridMultilevel"/>
    <w:tmpl w:val="ADF40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20C"/>
    <w:multiLevelType w:val="hybridMultilevel"/>
    <w:tmpl w:val="2BD62FD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FFA476F"/>
    <w:multiLevelType w:val="hybridMultilevel"/>
    <w:tmpl w:val="56C2D7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9B47DAC"/>
    <w:multiLevelType w:val="hybridMultilevel"/>
    <w:tmpl w:val="77E4D58E"/>
    <w:lvl w:ilvl="0" w:tplc="E586FAAE">
      <w:numFmt w:val="bullet"/>
      <w:lvlText w:val="-"/>
      <w:lvlJc w:val="left"/>
      <w:pPr>
        <w:ind w:left="7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3C2766A7"/>
    <w:multiLevelType w:val="multilevel"/>
    <w:tmpl w:val="9E467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FE44BCC"/>
    <w:multiLevelType w:val="hybridMultilevel"/>
    <w:tmpl w:val="107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C7E4A"/>
    <w:multiLevelType w:val="hybridMultilevel"/>
    <w:tmpl w:val="509E3CCC"/>
    <w:lvl w:ilvl="0" w:tplc="EDE61076">
      <w:start w:val="1"/>
      <w:numFmt w:val="bullet"/>
      <w:lvlText w:val="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2421862"/>
    <w:multiLevelType w:val="hybridMultilevel"/>
    <w:tmpl w:val="34E0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C5501"/>
    <w:multiLevelType w:val="hybridMultilevel"/>
    <w:tmpl w:val="47608418"/>
    <w:lvl w:ilvl="0" w:tplc="2E54C2D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43445954"/>
    <w:multiLevelType w:val="hybridMultilevel"/>
    <w:tmpl w:val="60FC242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453538CA"/>
    <w:multiLevelType w:val="hybridMultilevel"/>
    <w:tmpl w:val="9B28F198"/>
    <w:lvl w:ilvl="0" w:tplc="EDE61076">
      <w:start w:val="1"/>
      <w:numFmt w:val="bullet"/>
      <w:lvlText w:val="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7530029"/>
    <w:multiLevelType w:val="hybridMultilevel"/>
    <w:tmpl w:val="9B6C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2F727D"/>
    <w:multiLevelType w:val="hybridMultilevel"/>
    <w:tmpl w:val="0A920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C403E"/>
    <w:multiLevelType w:val="hybridMultilevel"/>
    <w:tmpl w:val="74648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6A344C"/>
    <w:multiLevelType w:val="hybridMultilevel"/>
    <w:tmpl w:val="2BB4FE2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50812098"/>
    <w:multiLevelType w:val="hybridMultilevel"/>
    <w:tmpl w:val="5DE47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3A529D2"/>
    <w:multiLevelType w:val="hybridMultilevel"/>
    <w:tmpl w:val="BC92AC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5479799A"/>
    <w:multiLevelType w:val="hybridMultilevel"/>
    <w:tmpl w:val="B88AFEB0"/>
    <w:lvl w:ilvl="0" w:tplc="E3CA47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000B2D"/>
    <w:multiLevelType w:val="hybridMultilevel"/>
    <w:tmpl w:val="C600A32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>
    <w:nsid w:val="5CC06A3F"/>
    <w:multiLevelType w:val="hybridMultilevel"/>
    <w:tmpl w:val="85102BBC"/>
    <w:lvl w:ilvl="0" w:tplc="EDE6107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A3873"/>
    <w:multiLevelType w:val="multilevel"/>
    <w:tmpl w:val="6BC4A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7252F"/>
    <w:multiLevelType w:val="hybridMultilevel"/>
    <w:tmpl w:val="9094E358"/>
    <w:lvl w:ilvl="0" w:tplc="EDE6107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E285B"/>
    <w:multiLevelType w:val="hybridMultilevel"/>
    <w:tmpl w:val="E80CB9F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65B22587"/>
    <w:multiLevelType w:val="hybridMultilevel"/>
    <w:tmpl w:val="CA2C8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A439AD"/>
    <w:multiLevelType w:val="hybridMultilevel"/>
    <w:tmpl w:val="5526EB72"/>
    <w:lvl w:ilvl="0" w:tplc="CC149EA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FB824FE"/>
    <w:multiLevelType w:val="multilevel"/>
    <w:tmpl w:val="58D68A3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745774A3"/>
    <w:multiLevelType w:val="hybridMultilevel"/>
    <w:tmpl w:val="C194C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33531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>
    <w:nsid w:val="79366470"/>
    <w:multiLevelType w:val="hybridMultilevel"/>
    <w:tmpl w:val="E632BF90"/>
    <w:lvl w:ilvl="0" w:tplc="EDE61076">
      <w:start w:val="1"/>
      <w:numFmt w:val="bullet"/>
      <w:lvlText w:val="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7A0726F0"/>
    <w:multiLevelType w:val="hybridMultilevel"/>
    <w:tmpl w:val="DCAC2BBA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3">
    <w:nsid w:val="7A4340C8"/>
    <w:multiLevelType w:val="hybridMultilevel"/>
    <w:tmpl w:val="D298C542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>
    <w:nsid w:val="7B665E40"/>
    <w:multiLevelType w:val="hybridMultilevel"/>
    <w:tmpl w:val="08B6A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02CC"/>
    <w:multiLevelType w:val="multilevel"/>
    <w:tmpl w:val="9E467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45"/>
  </w:num>
  <w:num w:numId="4">
    <w:abstractNumId w:val="13"/>
  </w:num>
  <w:num w:numId="5">
    <w:abstractNumId w:val="0"/>
  </w:num>
  <w:num w:numId="6">
    <w:abstractNumId w:val="1"/>
  </w:num>
  <w:num w:numId="7">
    <w:abstractNumId w:val="39"/>
  </w:num>
  <w:num w:numId="8">
    <w:abstractNumId w:val="7"/>
  </w:num>
  <w:num w:numId="9">
    <w:abstractNumId w:val="25"/>
  </w:num>
  <w:num w:numId="10">
    <w:abstractNumId w:val="20"/>
  </w:num>
  <w:num w:numId="11">
    <w:abstractNumId w:val="36"/>
  </w:num>
  <w:num w:numId="12">
    <w:abstractNumId w:val="40"/>
  </w:num>
  <w:num w:numId="13">
    <w:abstractNumId w:val="33"/>
  </w:num>
  <w:num w:numId="14">
    <w:abstractNumId w:val="15"/>
  </w:num>
  <w:num w:numId="15">
    <w:abstractNumId w:val="5"/>
  </w:num>
  <w:num w:numId="16">
    <w:abstractNumId w:val="40"/>
  </w:num>
  <w:num w:numId="17">
    <w:abstractNumId w:val="2"/>
  </w:num>
  <w:num w:numId="18">
    <w:abstractNumId w:val="30"/>
  </w:num>
  <w:num w:numId="19">
    <w:abstractNumId w:val="27"/>
  </w:num>
  <w:num w:numId="20">
    <w:abstractNumId w:val="11"/>
  </w:num>
  <w:num w:numId="21">
    <w:abstractNumId w:val="10"/>
  </w:num>
  <w:num w:numId="22">
    <w:abstractNumId w:val="38"/>
  </w:num>
  <w:num w:numId="23">
    <w:abstractNumId w:val="44"/>
  </w:num>
  <w:num w:numId="24">
    <w:abstractNumId w:val="32"/>
  </w:num>
  <w:num w:numId="25">
    <w:abstractNumId w:val="41"/>
  </w:num>
  <w:num w:numId="26">
    <w:abstractNumId w:val="26"/>
  </w:num>
  <w:num w:numId="27">
    <w:abstractNumId w:val="23"/>
  </w:num>
  <w:num w:numId="28">
    <w:abstractNumId w:val="18"/>
  </w:num>
  <w:num w:numId="29">
    <w:abstractNumId w:val="34"/>
  </w:num>
  <w:num w:numId="30">
    <w:abstractNumId w:val="4"/>
  </w:num>
  <w:num w:numId="31">
    <w:abstractNumId w:val="12"/>
  </w:num>
  <w:num w:numId="32">
    <w:abstractNumId w:val="31"/>
  </w:num>
  <w:num w:numId="33">
    <w:abstractNumId w:val="42"/>
  </w:num>
  <w:num w:numId="34">
    <w:abstractNumId w:val="28"/>
  </w:num>
  <w:num w:numId="35">
    <w:abstractNumId w:val="6"/>
  </w:num>
  <w:num w:numId="36">
    <w:abstractNumId w:val="24"/>
  </w:num>
  <w:num w:numId="37">
    <w:abstractNumId w:val="37"/>
  </w:num>
  <w:num w:numId="38">
    <w:abstractNumId w:val="22"/>
  </w:num>
  <w:num w:numId="39">
    <w:abstractNumId w:val="16"/>
  </w:num>
  <w:num w:numId="40">
    <w:abstractNumId w:val="8"/>
  </w:num>
  <w:num w:numId="41">
    <w:abstractNumId w:val="3"/>
  </w:num>
  <w:num w:numId="42">
    <w:abstractNumId w:val="19"/>
  </w:num>
  <w:num w:numId="43">
    <w:abstractNumId w:val="21"/>
  </w:num>
  <w:num w:numId="44">
    <w:abstractNumId w:val="43"/>
  </w:num>
  <w:num w:numId="45">
    <w:abstractNumId w:val="35"/>
  </w:num>
  <w:num w:numId="46">
    <w:abstractNumId w:val="1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trackRevisions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E7"/>
    <w:rsid w:val="00000481"/>
    <w:rsid w:val="00000C7C"/>
    <w:rsid w:val="00000D3D"/>
    <w:rsid w:val="00001DB1"/>
    <w:rsid w:val="000027A0"/>
    <w:rsid w:val="00002E33"/>
    <w:rsid w:val="000035F7"/>
    <w:rsid w:val="00003ADA"/>
    <w:rsid w:val="00003E13"/>
    <w:rsid w:val="00005292"/>
    <w:rsid w:val="00007D77"/>
    <w:rsid w:val="0001097D"/>
    <w:rsid w:val="00010C14"/>
    <w:rsid w:val="00010F21"/>
    <w:rsid w:val="0001140B"/>
    <w:rsid w:val="000120D4"/>
    <w:rsid w:val="00012A7D"/>
    <w:rsid w:val="00012B26"/>
    <w:rsid w:val="00012CDE"/>
    <w:rsid w:val="00013A81"/>
    <w:rsid w:val="00013B38"/>
    <w:rsid w:val="00013BBE"/>
    <w:rsid w:val="00014009"/>
    <w:rsid w:val="0001567F"/>
    <w:rsid w:val="000156F9"/>
    <w:rsid w:val="00015CBA"/>
    <w:rsid w:val="000166C1"/>
    <w:rsid w:val="000169B7"/>
    <w:rsid w:val="00016E3A"/>
    <w:rsid w:val="00017E65"/>
    <w:rsid w:val="00017FD1"/>
    <w:rsid w:val="00020295"/>
    <w:rsid w:val="00022E3F"/>
    <w:rsid w:val="000237E0"/>
    <w:rsid w:val="00023EFF"/>
    <w:rsid w:val="00025697"/>
    <w:rsid w:val="00026791"/>
    <w:rsid w:val="00026D9F"/>
    <w:rsid w:val="00026EF8"/>
    <w:rsid w:val="00030089"/>
    <w:rsid w:val="00030D13"/>
    <w:rsid w:val="00031ECA"/>
    <w:rsid w:val="00032B0D"/>
    <w:rsid w:val="0003325F"/>
    <w:rsid w:val="00033B2F"/>
    <w:rsid w:val="00033C9E"/>
    <w:rsid w:val="000353FB"/>
    <w:rsid w:val="00035E36"/>
    <w:rsid w:val="0003602A"/>
    <w:rsid w:val="00037929"/>
    <w:rsid w:val="000379BA"/>
    <w:rsid w:val="00037A96"/>
    <w:rsid w:val="00037B41"/>
    <w:rsid w:val="00037C36"/>
    <w:rsid w:val="00037EFA"/>
    <w:rsid w:val="00037F5A"/>
    <w:rsid w:val="00040F52"/>
    <w:rsid w:val="00041448"/>
    <w:rsid w:val="00042644"/>
    <w:rsid w:val="00042D17"/>
    <w:rsid w:val="0004402F"/>
    <w:rsid w:val="0004539D"/>
    <w:rsid w:val="00046288"/>
    <w:rsid w:val="00046593"/>
    <w:rsid w:val="000465A3"/>
    <w:rsid w:val="00046786"/>
    <w:rsid w:val="000478F4"/>
    <w:rsid w:val="0005232B"/>
    <w:rsid w:val="00052F47"/>
    <w:rsid w:val="00054861"/>
    <w:rsid w:val="00054E8A"/>
    <w:rsid w:val="00055968"/>
    <w:rsid w:val="00055DD5"/>
    <w:rsid w:val="00056D25"/>
    <w:rsid w:val="00057D1C"/>
    <w:rsid w:val="000607CA"/>
    <w:rsid w:val="000619C2"/>
    <w:rsid w:val="00061A32"/>
    <w:rsid w:val="00061BBC"/>
    <w:rsid w:val="0006233F"/>
    <w:rsid w:val="0006328C"/>
    <w:rsid w:val="0006629F"/>
    <w:rsid w:val="0006701F"/>
    <w:rsid w:val="000705A8"/>
    <w:rsid w:val="00070FA9"/>
    <w:rsid w:val="000714E7"/>
    <w:rsid w:val="00071992"/>
    <w:rsid w:val="00072508"/>
    <w:rsid w:val="00072AE5"/>
    <w:rsid w:val="000730C0"/>
    <w:rsid w:val="00073898"/>
    <w:rsid w:val="00073EC9"/>
    <w:rsid w:val="00074115"/>
    <w:rsid w:val="0007496F"/>
    <w:rsid w:val="00074FD0"/>
    <w:rsid w:val="00075BD8"/>
    <w:rsid w:val="00075E30"/>
    <w:rsid w:val="00077826"/>
    <w:rsid w:val="000779C7"/>
    <w:rsid w:val="00077AEC"/>
    <w:rsid w:val="00077E4B"/>
    <w:rsid w:val="0008121D"/>
    <w:rsid w:val="00081917"/>
    <w:rsid w:val="00081B4D"/>
    <w:rsid w:val="00084BE8"/>
    <w:rsid w:val="00085C67"/>
    <w:rsid w:val="0008664B"/>
    <w:rsid w:val="000866C5"/>
    <w:rsid w:val="00090E88"/>
    <w:rsid w:val="000915AD"/>
    <w:rsid w:val="000925D4"/>
    <w:rsid w:val="00092886"/>
    <w:rsid w:val="000929A5"/>
    <w:rsid w:val="0009330F"/>
    <w:rsid w:val="00093401"/>
    <w:rsid w:val="00093766"/>
    <w:rsid w:val="00095129"/>
    <w:rsid w:val="000952D1"/>
    <w:rsid w:val="0009546E"/>
    <w:rsid w:val="000956B3"/>
    <w:rsid w:val="000A002A"/>
    <w:rsid w:val="000A0955"/>
    <w:rsid w:val="000A136B"/>
    <w:rsid w:val="000A17B2"/>
    <w:rsid w:val="000A1BF4"/>
    <w:rsid w:val="000A1C9F"/>
    <w:rsid w:val="000A34F4"/>
    <w:rsid w:val="000A38E1"/>
    <w:rsid w:val="000A3A29"/>
    <w:rsid w:val="000A4D3D"/>
    <w:rsid w:val="000A6223"/>
    <w:rsid w:val="000A6851"/>
    <w:rsid w:val="000A6CDD"/>
    <w:rsid w:val="000A7022"/>
    <w:rsid w:val="000A7AAB"/>
    <w:rsid w:val="000B0BC0"/>
    <w:rsid w:val="000B108D"/>
    <w:rsid w:val="000B2E9C"/>
    <w:rsid w:val="000B355B"/>
    <w:rsid w:val="000B39F2"/>
    <w:rsid w:val="000B405F"/>
    <w:rsid w:val="000B6661"/>
    <w:rsid w:val="000B7D1C"/>
    <w:rsid w:val="000C05DA"/>
    <w:rsid w:val="000C09EA"/>
    <w:rsid w:val="000C0DAB"/>
    <w:rsid w:val="000C0FF9"/>
    <w:rsid w:val="000C2EE4"/>
    <w:rsid w:val="000C2F0E"/>
    <w:rsid w:val="000C3AE4"/>
    <w:rsid w:val="000C43E4"/>
    <w:rsid w:val="000C4400"/>
    <w:rsid w:val="000C4748"/>
    <w:rsid w:val="000C5D3E"/>
    <w:rsid w:val="000C6204"/>
    <w:rsid w:val="000C65BD"/>
    <w:rsid w:val="000C6982"/>
    <w:rsid w:val="000D1476"/>
    <w:rsid w:val="000D2DD9"/>
    <w:rsid w:val="000D3002"/>
    <w:rsid w:val="000D3223"/>
    <w:rsid w:val="000D375A"/>
    <w:rsid w:val="000D3904"/>
    <w:rsid w:val="000D4240"/>
    <w:rsid w:val="000D64D2"/>
    <w:rsid w:val="000D68BA"/>
    <w:rsid w:val="000D6F8E"/>
    <w:rsid w:val="000E1B60"/>
    <w:rsid w:val="000E2D0A"/>
    <w:rsid w:val="000E3033"/>
    <w:rsid w:val="000E45DE"/>
    <w:rsid w:val="000E4755"/>
    <w:rsid w:val="000E5C0E"/>
    <w:rsid w:val="000E6DCA"/>
    <w:rsid w:val="000E752A"/>
    <w:rsid w:val="000E7C89"/>
    <w:rsid w:val="000F015E"/>
    <w:rsid w:val="000F05A3"/>
    <w:rsid w:val="000F17FF"/>
    <w:rsid w:val="000F19CD"/>
    <w:rsid w:val="000F217D"/>
    <w:rsid w:val="000F26E4"/>
    <w:rsid w:val="000F3820"/>
    <w:rsid w:val="000F404F"/>
    <w:rsid w:val="000F4751"/>
    <w:rsid w:val="000F583E"/>
    <w:rsid w:val="000F62E4"/>
    <w:rsid w:val="000F7278"/>
    <w:rsid w:val="000F779A"/>
    <w:rsid w:val="000F7893"/>
    <w:rsid w:val="000F7FD5"/>
    <w:rsid w:val="001002C2"/>
    <w:rsid w:val="0010055D"/>
    <w:rsid w:val="00100C8C"/>
    <w:rsid w:val="00101555"/>
    <w:rsid w:val="00102C79"/>
    <w:rsid w:val="00103DB6"/>
    <w:rsid w:val="001055AB"/>
    <w:rsid w:val="00105682"/>
    <w:rsid w:val="0010640D"/>
    <w:rsid w:val="00107C8C"/>
    <w:rsid w:val="00107ECC"/>
    <w:rsid w:val="00111757"/>
    <w:rsid w:val="00112222"/>
    <w:rsid w:val="00112DF6"/>
    <w:rsid w:val="00112EC8"/>
    <w:rsid w:val="00113560"/>
    <w:rsid w:val="001137CD"/>
    <w:rsid w:val="001145FB"/>
    <w:rsid w:val="0011646C"/>
    <w:rsid w:val="00116DAD"/>
    <w:rsid w:val="00120498"/>
    <w:rsid w:val="0012198E"/>
    <w:rsid w:val="0012202D"/>
    <w:rsid w:val="00122431"/>
    <w:rsid w:val="001224A2"/>
    <w:rsid w:val="00122B39"/>
    <w:rsid w:val="0012372C"/>
    <w:rsid w:val="00124209"/>
    <w:rsid w:val="00124F37"/>
    <w:rsid w:val="0012533D"/>
    <w:rsid w:val="00125E30"/>
    <w:rsid w:val="00126821"/>
    <w:rsid w:val="00130A70"/>
    <w:rsid w:val="00131233"/>
    <w:rsid w:val="00131D6B"/>
    <w:rsid w:val="00132567"/>
    <w:rsid w:val="0013347F"/>
    <w:rsid w:val="00133A95"/>
    <w:rsid w:val="00133CC4"/>
    <w:rsid w:val="00134597"/>
    <w:rsid w:val="001347E5"/>
    <w:rsid w:val="00134874"/>
    <w:rsid w:val="00136631"/>
    <w:rsid w:val="00136669"/>
    <w:rsid w:val="001366C6"/>
    <w:rsid w:val="001368F7"/>
    <w:rsid w:val="0013767B"/>
    <w:rsid w:val="0013796B"/>
    <w:rsid w:val="00137FE9"/>
    <w:rsid w:val="00140022"/>
    <w:rsid w:val="0014299F"/>
    <w:rsid w:val="00143F79"/>
    <w:rsid w:val="00144755"/>
    <w:rsid w:val="00144B25"/>
    <w:rsid w:val="00144EF8"/>
    <w:rsid w:val="001451E5"/>
    <w:rsid w:val="001458BE"/>
    <w:rsid w:val="00146D2B"/>
    <w:rsid w:val="00147175"/>
    <w:rsid w:val="001477F3"/>
    <w:rsid w:val="00150B9A"/>
    <w:rsid w:val="00150D35"/>
    <w:rsid w:val="00151043"/>
    <w:rsid w:val="00152195"/>
    <w:rsid w:val="001524AC"/>
    <w:rsid w:val="0015269C"/>
    <w:rsid w:val="0015359A"/>
    <w:rsid w:val="00153954"/>
    <w:rsid w:val="001541B2"/>
    <w:rsid w:val="001556F5"/>
    <w:rsid w:val="001558BB"/>
    <w:rsid w:val="00156B62"/>
    <w:rsid w:val="0015718D"/>
    <w:rsid w:val="00157A09"/>
    <w:rsid w:val="00160AEB"/>
    <w:rsid w:val="001610FA"/>
    <w:rsid w:val="001620DD"/>
    <w:rsid w:val="0016238C"/>
    <w:rsid w:val="00162EED"/>
    <w:rsid w:val="00164AC9"/>
    <w:rsid w:val="00164AFF"/>
    <w:rsid w:val="00164FE4"/>
    <w:rsid w:val="00165631"/>
    <w:rsid w:val="0016573B"/>
    <w:rsid w:val="00167136"/>
    <w:rsid w:val="00167667"/>
    <w:rsid w:val="00170F89"/>
    <w:rsid w:val="00171416"/>
    <w:rsid w:val="0017171A"/>
    <w:rsid w:val="00171EE8"/>
    <w:rsid w:val="00171F74"/>
    <w:rsid w:val="00172496"/>
    <w:rsid w:val="001733DB"/>
    <w:rsid w:val="001739F8"/>
    <w:rsid w:val="00173A2F"/>
    <w:rsid w:val="00174353"/>
    <w:rsid w:val="0017624A"/>
    <w:rsid w:val="00176B0C"/>
    <w:rsid w:val="00181316"/>
    <w:rsid w:val="001839F9"/>
    <w:rsid w:val="00186704"/>
    <w:rsid w:val="00186743"/>
    <w:rsid w:val="001869F9"/>
    <w:rsid w:val="00186DF9"/>
    <w:rsid w:val="0018731C"/>
    <w:rsid w:val="001876ED"/>
    <w:rsid w:val="00190E7A"/>
    <w:rsid w:val="00190F60"/>
    <w:rsid w:val="00192008"/>
    <w:rsid w:val="00192D26"/>
    <w:rsid w:val="00193358"/>
    <w:rsid w:val="00193978"/>
    <w:rsid w:val="0019468D"/>
    <w:rsid w:val="0019558C"/>
    <w:rsid w:val="00196E1C"/>
    <w:rsid w:val="001972CD"/>
    <w:rsid w:val="0019784D"/>
    <w:rsid w:val="00197AA1"/>
    <w:rsid w:val="001A0D36"/>
    <w:rsid w:val="001A0EEC"/>
    <w:rsid w:val="001A100C"/>
    <w:rsid w:val="001A1467"/>
    <w:rsid w:val="001A192B"/>
    <w:rsid w:val="001A1958"/>
    <w:rsid w:val="001A26EC"/>
    <w:rsid w:val="001A274D"/>
    <w:rsid w:val="001A2B78"/>
    <w:rsid w:val="001A2E3A"/>
    <w:rsid w:val="001A32F2"/>
    <w:rsid w:val="001A4171"/>
    <w:rsid w:val="001A4234"/>
    <w:rsid w:val="001A43A8"/>
    <w:rsid w:val="001A4452"/>
    <w:rsid w:val="001A4596"/>
    <w:rsid w:val="001A4781"/>
    <w:rsid w:val="001A4C31"/>
    <w:rsid w:val="001A5763"/>
    <w:rsid w:val="001A6779"/>
    <w:rsid w:val="001A7036"/>
    <w:rsid w:val="001A791C"/>
    <w:rsid w:val="001A7CEA"/>
    <w:rsid w:val="001A7EC0"/>
    <w:rsid w:val="001B0E8C"/>
    <w:rsid w:val="001B1145"/>
    <w:rsid w:val="001B1A19"/>
    <w:rsid w:val="001B316D"/>
    <w:rsid w:val="001B3454"/>
    <w:rsid w:val="001B45E5"/>
    <w:rsid w:val="001B4891"/>
    <w:rsid w:val="001B5F8C"/>
    <w:rsid w:val="001B63CB"/>
    <w:rsid w:val="001B68F9"/>
    <w:rsid w:val="001B6F60"/>
    <w:rsid w:val="001B7E7D"/>
    <w:rsid w:val="001C1054"/>
    <w:rsid w:val="001C106C"/>
    <w:rsid w:val="001C1778"/>
    <w:rsid w:val="001C262F"/>
    <w:rsid w:val="001C35BD"/>
    <w:rsid w:val="001C3B98"/>
    <w:rsid w:val="001C4BA8"/>
    <w:rsid w:val="001C52F9"/>
    <w:rsid w:val="001C5C18"/>
    <w:rsid w:val="001C679D"/>
    <w:rsid w:val="001C738B"/>
    <w:rsid w:val="001C7DEC"/>
    <w:rsid w:val="001D0282"/>
    <w:rsid w:val="001D184A"/>
    <w:rsid w:val="001D2235"/>
    <w:rsid w:val="001D2551"/>
    <w:rsid w:val="001D2AF6"/>
    <w:rsid w:val="001D3101"/>
    <w:rsid w:val="001D31A1"/>
    <w:rsid w:val="001D3A8F"/>
    <w:rsid w:val="001D4317"/>
    <w:rsid w:val="001D52C9"/>
    <w:rsid w:val="001D53EB"/>
    <w:rsid w:val="001D5612"/>
    <w:rsid w:val="001D5C5C"/>
    <w:rsid w:val="001D65A8"/>
    <w:rsid w:val="001D78B1"/>
    <w:rsid w:val="001D7FCE"/>
    <w:rsid w:val="001E0621"/>
    <w:rsid w:val="001E16D1"/>
    <w:rsid w:val="001E2C66"/>
    <w:rsid w:val="001E3626"/>
    <w:rsid w:val="001E4503"/>
    <w:rsid w:val="001E4AF9"/>
    <w:rsid w:val="001E578F"/>
    <w:rsid w:val="001E6BF5"/>
    <w:rsid w:val="001E6E0F"/>
    <w:rsid w:val="001E6FC0"/>
    <w:rsid w:val="001F02DA"/>
    <w:rsid w:val="001F0737"/>
    <w:rsid w:val="001F2CE7"/>
    <w:rsid w:val="001F38C5"/>
    <w:rsid w:val="001F5B25"/>
    <w:rsid w:val="001F5E34"/>
    <w:rsid w:val="001F6491"/>
    <w:rsid w:val="001F68E0"/>
    <w:rsid w:val="001F6C60"/>
    <w:rsid w:val="001F7D6F"/>
    <w:rsid w:val="00200250"/>
    <w:rsid w:val="00200876"/>
    <w:rsid w:val="00201258"/>
    <w:rsid w:val="002027D4"/>
    <w:rsid w:val="00202A7F"/>
    <w:rsid w:val="002045C0"/>
    <w:rsid w:val="00204CFF"/>
    <w:rsid w:val="00204E98"/>
    <w:rsid w:val="00205B01"/>
    <w:rsid w:val="00205B3A"/>
    <w:rsid w:val="00206380"/>
    <w:rsid w:val="00206B1E"/>
    <w:rsid w:val="00207462"/>
    <w:rsid w:val="0021096E"/>
    <w:rsid w:val="002116D3"/>
    <w:rsid w:val="0021205E"/>
    <w:rsid w:val="00212415"/>
    <w:rsid w:val="00212851"/>
    <w:rsid w:val="00214AE1"/>
    <w:rsid w:val="002152D3"/>
    <w:rsid w:val="00215F65"/>
    <w:rsid w:val="0021680C"/>
    <w:rsid w:val="00216959"/>
    <w:rsid w:val="00216A7D"/>
    <w:rsid w:val="00216E50"/>
    <w:rsid w:val="00216FE0"/>
    <w:rsid w:val="002207A7"/>
    <w:rsid w:val="00220CF5"/>
    <w:rsid w:val="00221466"/>
    <w:rsid w:val="002220DC"/>
    <w:rsid w:val="00223AA0"/>
    <w:rsid w:val="002255B2"/>
    <w:rsid w:val="00227559"/>
    <w:rsid w:val="00227F8B"/>
    <w:rsid w:val="00230B68"/>
    <w:rsid w:val="0023175E"/>
    <w:rsid w:val="00232FBF"/>
    <w:rsid w:val="002331A1"/>
    <w:rsid w:val="002334CC"/>
    <w:rsid w:val="002340E9"/>
    <w:rsid w:val="00234414"/>
    <w:rsid w:val="00234902"/>
    <w:rsid w:val="002358C1"/>
    <w:rsid w:val="00236F20"/>
    <w:rsid w:val="00240332"/>
    <w:rsid w:val="00240ADB"/>
    <w:rsid w:val="00241FB5"/>
    <w:rsid w:val="002424D0"/>
    <w:rsid w:val="002436F4"/>
    <w:rsid w:val="00244969"/>
    <w:rsid w:val="00244B6A"/>
    <w:rsid w:val="0024537C"/>
    <w:rsid w:val="002454A9"/>
    <w:rsid w:val="002455AF"/>
    <w:rsid w:val="00245932"/>
    <w:rsid w:val="00245A5B"/>
    <w:rsid w:val="00245FA4"/>
    <w:rsid w:val="00247D5D"/>
    <w:rsid w:val="002505D3"/>
    <w:rsid w:val="00250735"/>
    <w:rsid w:val="00250A4B"/>
    <w:rsid w:val="00250A84"/>
    <w:rsid w:val="00251AE0"/>
    <w:rsid w:val="00252690"/>
    <w:rsid w:val="002532A8"/>
    <w:rsid w:val="00255020"/>
    <w:rsid w:val="00256B4D"/>
    <w:rsid w:val="00256E3D"/>
    <w:rsid w:val="00260163"/>
    <w:rsid w:val="00262E60"/>
    <w:rsid w:val="002641CA"/>
    <w:rsid w:val="002647AE"/>
    <w:rsid w:val="00264A5D"/>
    <w:rsid w:val="00264EC5"/>
    <w:rsid w:val="00264FED"/>
    <w:rsid w:val="00265B1D"/>
    <w:rsid w:val="0026670D"/>
    <w:rsid w:val="002673ED"/>
    <w:rsid w:val="00270753"/>
    <w:rsid w:val="002707B6"/>
    <w:rsid w:val="00270AB0"/>
    <w:rsid w:val="00270EBF"/>
    <w:rsid w:val="00270FEF"/>
    <w:rsid w:val="002712BC"/>
    <w:rsid w:val="002713A8"/>
    <w:rsid w:val="00271AFA"/>
    <w:rsid w:val="00272D29"/>
    <w:rsid w:val="00273E59"/>
    <w:rsid w:val="00274262"/>
    <w:rsid w:val="00274429"/>
    <w:rsid w:val="002746CA"/>
    <w:rsid w:val="00275CE1"/>
    <w:rsid w:val="00275EE4"/>
    <w:rsid w:val="00276738"/>
    <w:rsid w:val="00276F41"/>
    <w:rsid w:val="00280748"/>
    <w:rsid w:val="002807C2"/>
    <w:rsid w:val="00280A3E"/>
    <w:rsid w:val="0028105D"/>
    <w:rsid w:val="0028284A"/>
    <w:rsid w:val="00282996"/>
    <w:rsid w:val="00283800"/>
    <w:rsid w:val="002841E2"/>
    <w:rsid w:val="00284560"/>
    <w:rsid w:val="002849BF"/>
    <w:rsid w:val="0028597D"/>
    <w:rsid w:val="0028607C"/>
    <w:rsid w:val="00286673"/>
    <w:rsid w:val="00286B57"/>
    <w:rsid w:val="0028705E"/>
    <w:rsid w:val="00287239"/>
    <w:rsid w:val="00287FB9"/>
    <w:rsid w:val="0029061A"/>
    <w:rsid w:val="002914E5"/>
    <w:rsid w:val="00293740"/>
    <w:rsid w:val="00294100"/>
    <w:rsid w:val="00294D22"/>
    <w:rsid w:val="00294EBA"/>
    <w:rsid w:val="00294F65"/>
    <w:rsid w:val="002952AA"/>
    <w:rsid w:val="00295586"/>
    <w:rsid w:val="0029569D"/>
    <w:rsid w:val="00295738"/>
    <w:rsid w:val="00295856"/>
    <w:rsid w:val="00295B3C"/>
    <w:rsid w:val="002964FB"/>
    <w:rsid w:val="00296954"/>
    <w:rsid w:val="00297164"/>
    <w:rsid w:val="002976E0"/>
    <w:rsid w:val="00297716"/>
    <w:rsid w:val="002A05EC"/>
    <w:rsid w:val="002A1286"/>
    <w:rsid w:val="002A166E"/>
    <w:rsid w:val="002A2350"/>
    <w:rsid w:val="002A26C1"/>
    <w:rsid w:val="002A2D35"/>
    <w:rsid w:val="002A355B"/>
    <w:rsid w:val="002A4705"/>
    <w:rsid w:val="002A4F5C"/>
    <w:rsid w:val="002A4FEB"/>
    <w:rsid w:val="002A5532"/>
    <w:rsid w:val="002A651B"/>
    <w:rsid w:val="002A714A"/>
    <w:rsid w:val="002A7D87"/>
    <w:rsid w:val="002B0495"/>
    <w:rsid w:val="002B0B15"/>
    <w:rsid w:val="002B16F0"/>
    <w:rsid w:val="002B2009"/>
    <w:rsid w:val="002B376D"/>
    <w:rsid w:val="002B38A4"/>
    <w:rsid w:val="002B4582"/>
    <w:rsid w:val="002B4813"/>
    <w:rsid w:val="002B5AA0"/>
    <w:rsid w:val="002B6095"/>
    <w:rsid w:val="002B6908"/>
    <w:rsid w:val="002B7D0C"/>
    <w:rsid w:val="002B7F6C"/>
    <w:rsid w:val="002C1C09"/>
    <w:rsid w:val="002C223B"/>
    <w:rsid w:val="002C31CB"/>
    <w:rsid w:val="002C3398"/>
    <w:rsid w:val="002C3CEE"/>
    <w:rsid w:val="002C3F57"/>
    <w:rsid w:val="002C5F52"/>
    <w:rsid w:val="002C6046"/>
    <w:rsid w:val="002D05CD"/>
    <w:rsid w:val="002D092D"/>
    <w:rsid w:val="002D0B8F"/>
    <w:rsid w:val="002D13F0"/>
    <w:rsid w:val="002D1997"/>
    <w:rsid w:val="002D2699"/>
    <w:rsid w:val="002D2C88"/>
    <w:rsid w:val="002D30F9"/>
    <w:rsid w:val="002D4152"/>
    <w:rsid w:val="002D4584"/>
    <w:rsid w:val="002D5B76"/>
    <w:rsid w:val="002D5D87"/>
    <w:rsid w:val="002D5EDB"/>
    <w:rsid w:val="002E05EA"/>
    <w:rsid w:val="002E09ED"/>
    <w:rsid w:val="002E0AA5"/>
    <w:rsid w:val="002E2A9C"/>
    <w:rsid w:val="002E379F"/>
    <w:rsid w:val="002E3BD6"/>
    <w:rsid w:val="002E3F3C"/>
    <w:rsid w:val="002E44B2"/>
    <w:rsid w:val="002E50B8"/>
    <w:rsid w:val="002E5548"/>
    <w:rsid w:val="002E6290"/>
    <w:rsid w:val="002E6590"/>
    <w:rsid w:val="002E694F"/>
    <w:rsid w:val="002E6D0A"/>
    <w:rsid w:val="002E6EF1"/>
    <w:rsid w:val="002F0483"/>
    <w:rsid w:val="002F07A7"/>
    <w:rsid w:val="002F12D6"/>
    <w:rsid w:val="002F1B45"/>
    <w:rsid w:val="002F1DE1"/>
    <w:rsid w:val="002F2285"/>
    <w:rsid w:val="002F272C"/>
    <w:rsid w:val="002F274A"/>
    <w:rsid w:val="002F4EC1"/>
    <w:rsid w:val="002F52ED"/>
    <w:rsid w:val="002F54C0"/>
    <w:rsid w:val="002F5B72"/>
    <w:rsid w:val="002F5D3E"/>
    <w:rsid w:val="002F5D52"/>
    <w:rsid w:val="002F60BA"/>
    <w:rsid w:val="002F6CA6"/>
    <w:rsid w:val="002F70C5"/>
    <w:rsid w:val="003013A9"/>
    <w:rsid w:val="00301627"/>
    <w:rsid w:val="003016C4"/>
    <w:rsid w:val="00301DB4"/>
    <w:rsid w:val="00302092"/>
    <w:rsid w:val="0030233D"/>
    <w:rsid w:val="00302469"/>
    <w:rsid w:val="00303624"/>
    <w:rsid w:val="003041E2"/>
    <w:rsid w:val="00304614"/>
    <w:rsid w:val="00304DD0"/>
    <w:rsid w:val="00304F49"/>
    <w:rsid w:val="003059BE"/>
    <w:rsid w:val="00305B51"/>
    <w:rsid w:val="00305FD0"/>
    <w:rsid w:val="003076DD"/>
    <w:rsid w:val="00307A5E"/>
    <w:rsid w:val="00307CA2"/>
    <w:rsid w:val="00307DD8"/>
    <w:rsid w:val="0031025C"/>
    <w:rsid w:val="0031041F"/>
    <w:rsid w:val="0031099A"/>
    <w:rsid w:val="0031179F"/>
    <w:rsid w:val="003118E5"/>
    <w:rsid w:val="00311CE8"/>
    <w:rsid w:val="00311D81"/>
    <w:rsid w:val="00311DE5"/>
    <w:rsid w:val="00312A1A"/>
    <w:rsid w:val="00313D8C"/>
    <w:rsid w:val="00314A10"/>
    <w:rsid w:val="00314A5E"/>
    <w:rsid w:val="00314B2F"/>
    <w:rsid w:val="003151E2"/>
    <w:rsid w:val="003152A4"/>
    <w:rsid w:val="00315D94"/>
    <w:rsid w:val="00316402"/>
    <w:rsid w:val="00316D50"/>
    <w:rsid w:val="003171CA"/>
    <w:rsid w:val="00317247"/>
    <w:rsid w:val="00317E29"/>
    <w:rsid w:val="003210EB"/>
    <w:rsid w:val="00321694"/>
    <w:rsid w:val="00321C30"/>
    <w:rsid w:val="00322F8F"/>
    <w:rsid w:val="00324443"/>
    <w:rsid w:val="003248FE"/>
    <w:rsid w:val="0032491B"/>
    <w:rsid w:val="003262D6"/>
    <w:rsid w:val="00326C8D"/>
    <w:rsid w:val="0032764A"/>
    <w:rsid w:val="003315EE"/>
    <w:rsid w:val="00332018"/>
    <w:rsid w:val="003334EC"/>
    <w:rsid w:val="003343F8"/>
    <w:rsid w:val="0033703E"/>
    <w:rsid w:val="00337BC3"/>
    <w:rsid w:val="00340CF4"/>
    <w:rsid w:val="003411C1"/>
    <w:rsid w:val="0034257A"/>
    <w:rsid w:val="00342E8A"/>
    <w:rsid w:val="003447DB"/>
    <w:rsid w:val="00344FE4"/>
    <w:rsid w:val="00345826"/>
    <w:rsid w:val="00345CDF"/>
    <w:rsid w:val="00346F4E"/>
    <w:rsid w:val="00347302"/>
    <w:rsid w:val="003475C7"/>
    <w:rsid w:val="00347707"/>
    <w:rsid w:val="00347F4E"/>
    <w:rsid w:val="00351881"/>
    <w:rsid w:val="0035225A"/>
    <w:rsid w:val="00352882"/>
    <w:rsid w:val="003529C0"/>
    <w:rsid w:val="00352B70"/>
    <w:rsid w:val="00352B84"/>
    <w:rsid w:val="003530CA"/>
    <w:rsid w:val="00354263"/>
    <w:rsid w:val="003544D3"/>
    <w:rsid w:val="0035533C"/>
    <w:rsid w:val="003556E1"/>
    <w:rsid w:val="00356077"/>
    <w:rsid w:val="00356FA2"/>
    <w:rsid w:val="003572A0"/>
    <w:rsid w:val="00357EDC"/>
    <w:rsid w:val="00360B4D"/>
    <w:rsid w:val="0036159A"/>
    <w:rsid w:val="00363328"/>
    <w:rsid w:val="00363A03"/>
    <w:rsid w:val="00363DF3"/>
    <w:rsid w:val="003643D0"/>
    <w:rsid w:val="003646C0"/>
    <w:rsid w:val="00364C9A"/>
    <w:rsid w:val="00370F67"/>
    <w:rsid w:val="003714A2"/>
    <w:rsid w:val="003718EF"/>
    <w:rsid w:val="00371AE7"/>
    <w:rsid w:val="00371D1A"/>
    <w:rsid w:val="00372811"/>
    <w:rsid w:val="00372821"/>
    <w:rsid w:val="00372D7C"/>
    <w:rsid w:val="0037434C"/>
    <w:rsid w:val="00374E1C"/>
    <w:rsid w:val="00375A23"/>
    <w:rsid w:val="00375C8F"/>
    <w:rsid w:val="0037711D"/>
    <w:rsid w:val="00377937"/>
    <w:rsid w:val="00377D8B"/>
    <w:rsid w:val="003800A8"/>
    <w:rsid w:val="00380426"/>
    <w:rsid w:val="00381212"/>
    <w:rsid w:val="003812BE"/>
    <w:rsid w:val="00381414"/>
    <w:rsid w:val="003818ED"/>
    <w:rsid w:val="003819B6"/>
    <w:rsid w:val="00381A8C"/>
    <w:rsid w:val="00381A92"/>
    <w:rsid w:val="00381F2D"/>
    <w:rsid w:val="0038271E"/>
    <w:rsid w:val="00382E7A"/>
    <w:rsid w:val="00383C8C"/>
    <w:rsid w:val="00383F11"/>
    <w:rsid w:val="00384086"/>
    <w:rsid w:val="003848D3"/>
    <w:rsid w:val="0038521B"/>
    <w:rsid w:val="00386B48"/>
    <w:rsid w:val="00386E5A"/>
    <w:rsid w:val="00386F97"/>
    <w:rsid w:val="0038716A"/>
    <w:rsid w:val="00387A65"/>
    <w:rsid w:val="00387BA9"/>
    <w:rsid w:val="00390CD7"/>
    <w:rsid w:val="00391AC7"/>
    <w:rsid w:val="00391AF4"/>
    <w:rsid w:val="00391E46"/>
    <w:rsid w:val="0039200E"/>
    <w:rsid w:val="0039201F"/>
    <w:rsid w:val="00392A86"/>
    <w:rsid w:val="00392EBF"/>
    <w:rsid w:val="003937DB"/>
    <w:rsid w:val="00394197"/>
    <w:rsid w:val="00394795"/>
    <w:rsid w:val="00394F58"/>
    <w:rsid w:val="00395AE4"/>
    <w:rsid w:val="00396AA1"/>
    <w:rsid w:val="00396C1C"/>
    <w:rsid w:val="00397BA5"/>
    <w:rsid w:val="003A2094"/>
    <w:rsid w:val="003A4741"/>
    <w:rsid w:val="003A4A95"/>
    <w:rsid w:val="003A4D3A"/>
    <w:rsid w:val="003A5630"/>
    <w:rsid w:val="003A56EA"/>
    <w:rsid w:val="003A610F"/>
    <w:rsid w:val="003A61A9"/>
    <w:rsid w:val="003A6A09"/>
    <w:rsid w:val="003A6C7E"/>
    <w:rsid w:val="003B0651"/>
    <w:rsid w:val="003B0841"/>
    <w:rsid w:val="003B0A61"/>
    <w:rsid w:val="003B193C"/>
    <w:rsid w:val="003B1FE4"/>
    <w:rsid w:val="003B3E22"/>
    <w:rsid w:val="003B43FB"/>
    <w:rsid w:val="003B63FB"/>
    <w:rsid w:val="003B6FAC"/>
    <w:rsid w:val="003C017B"/>
    <w:rsid w:val="003C062F"/>
    <w:rsid w:val="003C06EA"/>
    <w:rsid w:val="003C092B"/>
    <w:rsid w:val="003C1FF1"/>
    <w:rsid w:val="003C236F"/>
    <w:rsid w:val="003C2463"/>
    <w:rsid w:val="003C2886"/>
    <w:rsid w:val="003C28C7"/>
    <w:rsid w:val="003C28EC"/>
    <w:rsid w:val="003C2B2A"/>
    <w:rsid w:val="003C4C9F"/>
    <w:rsid w:val="003C5071"/>
    <w:rsid w:val="003C55D8"/>
    <w:rsid w:val="003C5A44"/>
    <w:rsid w:val="003C5D2D"/>
    <w:rsid w:val="003C5D90"/>
    <w:rsid w:val="003C6B48"/>
    <w:rsid w:val="003D0E9D"/>
    <w:rsid w:val="003D14D3"/>
    <w:rsid w:val="003D21A4"/>
    <w:rsid w:val="003D268C"/>
    <w:rsid w:val="003D26B9"/>
    <w:rsid w:val="003D2CD3"/>
    <w:rsid w:val="003D2D68"/>
    <w:rsid w:val="003D37A9"/>
    <w:rsid w:val="003D391D"/>
    <w:rsid w:val="003D3B5F"/>
    <w:rsid w:val="003D429E"/>
    <w:rsid w:val="003D6316"/>
    <w:rsid w:val="003D709D"/>
    <w:rsid w:val="003D7246"/>
    <w:rsid w:val="003E0815"/>
    <w:rsid w:val="003E0D5A"/>
    <w:rsid w:val="003E12B2"/>
    <w:rsid w:val="003E1E47"/>
    <w:rsid w:val="003E240C"/>
    <w:rsid w:val="003E2E12"/>
    <w:rsid w:val="003E2F1D"/>
    <w:rsid w:val="003E3A52"/>
    <w:rsid w:val="003E4838"/>
    <w:rsid w:val="003E49AE"/>
    <w:rsid w:val="003E5947"/>
    <w:rsid w:val="003E66F8"/>
    <w:rsid w:val="003F1F4D"/>
    <w:rsid w:val="003F1F72"/>
    <w:rsid w:val="003F3E21"/>
    <w:rsid w:val="003F42C8"/>
    <w:rsid w:val="003F4B1D"/>
    <w:rsid w:val="003F4B74"/>
    <w:rsid w:val="003F516C"/>
    <w:rsid w:val="003F570C"/>
    <w:rsid w:val="003F5B91"/>
    <w:rsid w:val="003F6405"/>
    <w:rsid w:val="003F6B28"/>
    <w:rsid w:val="003F72BD"/>
    <w:rsid w:val="003F7946"/>
    <w:rsid w:val="00403955"/>
    <w:rsid w:val="004041B4"/>
    <w:rsid w:val="004045F3"/>
    <w:rsid w:val="0040470B"/>
    <w:rsid w:val="004050F6"/>
    <w:rsid w:val="00406A4D"/>
    <w:rsid w:val="004070C3"/>
    <w:rsid w:val="004076AB"/>
    <w:rsid w:val="00407784"/>
    <w:rsid w:val="00407C5C"/>
    <w:rsid w:val="00407E77"/>
    <w:rsid w:val="00410E9B"/>
    <w:rsid w:val="0041164E"/>
    <w:rsid w:val="00411654"/>
    <w:rsid w:val="00412661"/>
    <w:rsid w:val="00412844"/>
    <w:rsid w:val="00413480"/>
    <w:rsid w:val="00413A95"/>
    <w:rsid w:val="00417FC2"/>
    <w:rsid w:val="0042025D"/>
    <w:rsid w:val="00420956"/>
    <w:rsid w:val="00420978"/>
    <w:rsid w:val="00423179"/>
    <w:rsid w:val="00423D0D"/>
    <w:rsid w:val="00425056"/>
    <w:rsid w:val="004306DE"/>
    <w:rsid w:val="00430979"/>
    <w:rsid w:val="00430CC7"/>
    <w:rsid w:val="00431248"/>
    <w:rsid w:val="00431DBE"/>
    <w:rsid w:val="004326D8"/>
    <w:rsid w:val="00432985"/>
    <w:rsid w:val="00433966"/>
    <w:rsid w:val="00434B8F"/>
    <w:rsid w:val="00434BCB"/>
    <w:rsid w:val="0043514D"/>
    <w:rsid w:val="00436469"/>
    <w:rsid w:val="00436D82"/>
    <w:rsid w:val="00440B2F"/>
    <w:rsid w:val="00440DE7"/>
    <w:rsid w:val="00440EDE"/>
    <w:rsid w:val="00442086"/>
    <w:rsid w:val="0044250D"/>
    <w:rsid w:val="00444209"/>
    <w:rsid w:val="00444558"/>
    <w:rsid w:val="004447DA"/>
    <w:rsid w:val="00444D26"/>
    <w:rsid w:val="0044520C"/>
    <w:rsid w:val="004459BB"/>
    <w:rsid w:val="00445CB5"/>
    <w:rsid w:val="004463A7"/>
    <w:rsid w:val="0044652C"/>
    <w:rsid w:val="00446640"/>
    <w:rsid w:val="004479AD"/>
    <w:rsid w:val="00447DB2"/>
    <w:rsid w:val="004501A8"/>
    <w:rsid w:val="004507A4"/>
    <w:rsid w:val="004514BA"/>
    <w:rsid w:val="004516D3"/>
    <w:rsid w:val="004519C1"/>
    <w:rsid w:val="00451E71"/>
    <w:rsid w:val="004540B1"/>
    <w:rsid w:val="004545AC"/>
    <w:rsid w:val="00454718"/>
    <w:rsid w:val="00454AC2"/>
    <w:rsid w:val="0045522E"/>
    <w:rsid w:val="00455820"/>
    <w:rsid w:val="00456029"/>
    <w:rsid w:val="004564E4"/>
    <w:rsid w:val="00456667"/>
    <w:rsid w:val="004566F4"/>
    <w:rsid w:val="00456C6E"/>
    <w:rsid w:val="0045780E"/>
    <w:rsid w:val="00457CC0"/>
    <w:rsid w:val="004600F6"/>
    <w:rsid w:val="00460A6F"/>
    <w:rsid w:val="00460F78"/>
    <w:rsid w:val="00461863"/>
    <w:rsid w:val="00461C3D"/>
    <w:rsid w:val="00461CDE"/>
    <w:rsid w:val="00461F49"/>
    <w:rsid w:val="00463430"/>
    <w:rsid w:val="004653B7"/>
    <w:rsid w:val="00465425"/>
    <w:rsid w:val="00465654"/>
    <w:rsid w:val="00465BF9"/>
    <w:rsid w:val="00466643"/>
    <w:rsid w:val="00466B91"/>
    <w:rsid w:val="00466F6B"/>
    <w:rsid w:val="00467D9F"/>
    <w:rsid w:val="00470581"/>
    <w:rsid w:val="0047095C"/>
    <w:rsid w:val="00470BAF"/>
    <w:rsid w:val="00472503"/>
    <w:rsid w:val="004739CE"/>
    <w:rsid w:val="00473CCE"/>
    <w:rsid w:val="00473EF0"/>
    <w:rsid w:val="004740C3"/>
    <w:rsid w:val="00474A51"/>
    <w:rsid w:val="00474CDC"/>
    <w:rsid w:val="00475179"/>
    <w:rsid w:val="00476D8A"/>
    <w:rsid w:val="0048006A"/>
    <w:rsid w:val="00480258"/>
    <w:rsid w:val="00480C52"/>
    <w:rsid w:val="00481D4D"/>
    <w:rsid w:val="00482993"/>
    <w:rsid w:val="00484EF1"/>
    <w:rsid w:val="00485140"/>
    <w:rsid w:val="004868F2"/>
    <w:rsid w:val="0048722F"/>
    <w:rsid w:val="0048782B"/>
    <w:rsid w:val="00490ED3"/>
    <w:rsid w:val="004917BB"/>
    <w:rsid w:val="00491FD3"/>
    <w:rsid w:val="00492FEB"/>
    <w:rsid w:val="0049368F"/>
    <w:rsid w:val="00494675"/>
    <w:rsid w:val="004947D6"/>
    <w:rsid w:val="00494910"/>
    <w:rsid w:val="00495832"/>
    <w:rsid w:val="00495C9D"/>
    <w:rsid w:val="00496231"/>
    <w:rsid w:val="00496561"/>
    <w:rsid w:val="00496DE2"/>
    <w:rsid w:val="00496E26"/>
    <w:rsid w:val="00497764"/>
    <w:rsid w:val="004A0AD4"/>
    <w:rsid w:val="004A1D26"/>
    <w:rsid w:val="004A281C"/>
    <w:rsid w:val="004A2C91"/>
    <w:rsid w:val="004A3586"/>
    <w:rsid w:val="004A3EC0"/>
    <w:rsid w:val="004A3FC8"/>
    <w:rsid w:val="004A5840"/>
    <w:rsid w:val="004A7AB8"/>
    <w:rsid w:val="004B0447"/>
    <w:rsid w:val="004B0911"/>
    <w:rsid w:val="004B1A99"/>
    <w:rsid w:val="004B2D2C"/>
    <w:rsid w:val="004B3317"/>
    <w:rsid w:val="004B3756"/>
    <w:rsid w:val="004B3B52"/>
    <w:rsid w:val="004B3BEF"/>
    <w:rsid w:val="004B3D3C"/>
    <w:rsid w:val="004B4E1F"/>
    <w:rsid w:val="004B569A"/>
    <w:rsid w:val="004B5FEE"/>
    <w:rsid w:val="004B78A9"/>
    <w:rsid w:val="004B7B63"/>
    <w:rsid w:val="004C0357"/>
    <w:rsid w:val="004C0B0D"/>
    <w:rsid w:val="004C1E21"/>
    <w:rsid w:val="004C2433"/>
    <w:rsid w:val="004C32FB"/>
    <w:rsid w:val="004C3337"/>
    <w:rsid w:val="004C55A9"/>
    <w:rsid w:val="004C5E9F"/>
    <w:rsid w:val="004C69F7"/>
    <w:rsid w:val="004C6B93"/>
    <w:rsid w:val="004D02B7"/>
    <w:rsid w:val="004D0C38"/>
    <w:rsid w:val="004D0E4E"/>
    <w:rsid w:val="004D1672"/>
    <w:rsid w:val="004D2E8A"/>
    <w:rsid w:val="004D4409"/>
    <w:rsid w:val="004D4FD0"/>
    <w:rsid w:val="004D55FA"/>
    <w:rsid w:val="004D5C5C"/>
    <w:rsid w:val="004D5D76"/>
    <w:rsid w:val="004D66F5"/>
    <w:rsid w:val="004D6BCA"/>
    <w:rsid w:val="004E0935"/>
    <w:rsid w:val="004E1471"/>
    <w:rsid w:val="004E2CFC"/>
    <w:rsid w:val="004E4003"/>
    <w:rsid w:val="004E4374"/>
    <w:rsid w:val="004E488E"/>
    <w:rsid w:val="004E5193"/>
    <w:rsid w:val="004E5A49"/>
    <w:rsid w:val="004E6496"/>
    <w:rsid w:val="004E7051"/>
    <w:rsid w:val="004E7C5F"/>
    <w:rsid w:val="004F0339"/>
    <w:rsid w:val="004F0382"/>
    <w:rsid w:val="004F0443"/>
    <w:rsid w:val="004F095C"/>
    <w:rsid w:val="004F0BE3"/>
    <w:rsid w:val="004F20B1"/>
    <w:rsid w:val="004F23B8"/>
    <w:rsid w:val="004F3184"/>
    <w:rsid w:val="004F3A61"/>
    <w:rsid w:val="004F3A92"/>
    <w:rsid w:val="004F3DB4"/>
    <w:rsid w:val="004F3DD2"/>
    <w:rsid w:val="004F3EB1"/>
    <w:rsid w:val="004F5A6B"/>
    <w:rsid w:val="00500462"/>
    <w:rsid w:val="00500649"/>
    <w:rsid w:val="005017E3"/>
    <w:rsid w:val="00501999"/>
    <w:rsid w:val="00501A08"/>
    <w:rsid w:val="00501B87"/>
    <w:rsid w:val="00501C5E"/>
    <w:rsid w:val="00502180"/>
    <w:rsid w:val="005050FB"/>
    <w:rsid w:val="0050539E"/>
    <w:rsid w:val="00505BEC"/>
    <w:rsid w:val="00505DFC"/>
    <w:rsid w:val="00505FD2"/>
    <w:rsid w:val="00506738"/>
    <w:rsid w:val="00507493"/>
    <w:rsid w:val="005100B5"/>
    <w:rsid w:val="00510355"/>
    <w:rsid w:val="0051080E"/>
    <w:rsid w:val="00511331"/>
    <w:rsid w:val="005116DA"/>
    <w:rsid w:val="00513A71"/>
    <w:rsid w:val="00514BFA"/>
    <w:rsid w:val="005159D4"/>
    <w:rsid w:val="00516876"/>
    <w:rsid w:val="00517278"/>
    <w:rsid w:val="005178FF"/>
    <w:rsid w:val="00520A32"/>
    <w:rsid w:val="00521140"/>
    <w:rsid w:val="0052168E"/>
    <w:rsid w:val="0052175D"/>
    <w:rsid w:val="0052244B"/>
    <w:rsid w:val="005227B5"/>
    <w:rsid w:val="00522BBC"/>
    <w:rsid w:val="00525C9E"/>
    <w:rsid w:val="0052785E"/>
    <w:rsid w:val="005302F4"/>
    <w:rsid w:val="00530745"/>
    <w:rsid w:val="00531251"/>
    <w:rsid w:val="00531391"/>
    <w:rsid w:val="005321F6"/>
    <w:rsid w:val="005323E1"/>
    <w:rsid w:val="00532967"/>
    <w:rsid w:val="00532B1E"/>
    <w:rsid w:val="00532FC0"/>
    <w:rsid w:val="0053350F"/>
    <w:rsid w:val="00534C8A"/>
    <w:rsid w:val="00536758"/>
    <w:rsid w:val="005367ED"/>
    <w:rsid w:val="00536D23"/>
    <w:rsid w:val="005371F2"/>
    <w:rsid w:val="005374E5"/>
    <w:rsid w:val="00537711"/>
    <w:rsid w:val="00540D09"/>
    <w:rsid w:val="00541FF0"/>
    <w:rsid w:val="00542213"/>
    <w:rsid w:val="00543B18"/>
    <w:rsid w:val="005453BF"/>
    <w:rsid w:val="00545B27"/>
    <w:rsid w:val="00545DCF"/>
    <w:rsid w:val="00545EB0"/>
    <w:rsid w:val="00546188"/>
    <w:rsid w:val="0054636D"/>
    <w:rsid w:val="00546AD6"/>
    <w:rsid w:val="00547A24"/>
    <w:rsid w:val="00550F9F"/>
    <w:rsid w:val="0055100F"/>
    <w:rsid w:val="0055258A"/>
    <w:rsid w:val="0055420F"/>
    <w:rsid w:val="005542F5"/>
    <w:rsid w:val="005545C1"/>
    <w:rsid w:val="00554AB0"/>
    <w:rsid w:val="00555533"/>
    <w:rsid w:val="0055561A"/>
    <w:rsid w:val="005561E8"/>
    <w:rsid w:val="00556804"/>
    <w:rsid w:val="00556E43"/>
    <w:rsid w:val="0055799D"/>
    <w:rsid w:val="005601ED"/>
    <w:rsid w:val="00560B42"/>
    <w:rsid w:val="00561BA9"/>
    <w:rsid w:val="00561DA6"/>
    <w:rsid w:val="00561DAF"/>
    <w:rsid w:val="00563381"/>
    <w:rsid w:val="0056367B"/>
    <w:rsid w:val="00563C31"/>
    <w:rsid w:val="00564477"/>
    <w:rsid w:val="00564987"/>
    <w:rsid w:val="00564D70"/>
    <w:rsid w:val="00564F9B"/>
    <w:rsid w:val="005663AA"/>
    <w:rsid w:val="005672B8"/>
    <w:rsid w:val="0056739A"/>
    <w:rsid w:val="0056755B"/>
    <w:rsid w:val="00567826"/>
    <w:rsid w:val="00567D21"/>
    <w:rsid w:val="0057081E"/>
    <w:rsid w:val="00570F52"/>
    <w:rsid w:val="005718C1"/>
    <w:rsid w:val="00571EA9"/>
    <w:rsid w:val="00572B34"/>
    <w:rsid w:val="00572B6F"/>
    <w:rsid w:val="005742C8"/>
    <w:rsid w:val="00574451"/>
    <w:rsid w:val="00575B87"/>
    <w:rsid w:val="00576D1A"/>
    <w:rsid w:val="00576FAE"/>
    <w:rsid w:val="00577E96"/>
    <w:rsid w:val="005802A7"/>
    <w:rsid w:val="005825E6"/>
    <w:rsid w:val="005835CE"/>
    <w:rsid w:val="005838DE"/>
    <w:rsid w:val="005840EF"/>
    <w:rsid w:val="005900F6"/>
    <w:rsid w:val="00590F29"/>
    <w:rsid w:val="00591C48"/>
    <w:rsid w:val="00591E0A"/>
    <w:rsid w:val="00592141"/>
    <w:rsid w:val="0059370B"/>
    <w:rsid w:val="005939F8"/>
    <w:rsid w:val="00594B15"/>
    <w:rsid w:val="00594C51"/>
    <w:rsid w:val="0059524C"/>
    <w:rsid w:val="005954B2"/>
    <w:rsid w:val="005961F2"/>
    <w:rsid w:val="00596BF0"/>
    <w:rsid w:val="005975DD"/>
    <w:rsid w:val="0059766A"/>
    <w:rsid w:val="00597E72"/>
    <w:rsid w:val="005A061F"/>
    <w:rsid w:val="005A0B13"/>
    <w:rsid w:val="005A0F88"/>
    <w:rsid w:val="005A1712"/>
    <w:rsid w:val="005A1A27"/>
    <w:rsid w:val="005A1D79"/>
    <w:rsid w:val="005A21D8"/>
    <w:rsid w:val="005A30DD"/>
    <w:rsid w:val="005A363D"/>
    <w:rsid w:val="005A4126"/>
    <w:rsid w:val="005A4E78"/>
    <w:rsid w:val="005A5449"/>
    <w:rsid w:val="005A5EDB"/>
    <w:rsid w:val="005A775C"/>
    <w:rsid w:val="005A7E6E"/>
    <w:rsid w:val="005B0ACF"/>
    <w:rsid w:val="005B0B6A"/>
    <w:rsid w:val="005B28FA"/>
    <w:rsid w:val="005B3FAB"/>
    <w:rsid w:val="005B4147"/>
    <w:rsid w:val="005B4D1D"/>
    <w:rsid w:val="005B4DA6"/>
    <w:rsid w:val="005B5644"/>
    <w:rsid w:val="005B5BBC"/>
    <w:rsid w:val="005B5E11"/>
    <w:rsid w:val="005B611C"/>
    <w:rsid w:val="005B657C"/>
    <w:rsid w:val="005B674E"/>
    <w:rsid w:val="005C0266"/>
    <w:rsid w:val="005C0304"/>
    <w:rsid w:val="005C04E3"/>
    <w:rsid w:val="005C0FC0"/>
    <w:rsid w:val="005C1DB1"/>
    <w:rsid w:val="005C3640"/>
    <w:rsid w:val="005C5031"/>
    <w:rsid w:val="005C5819"/>
    <w:rsid w:val="005C5B9C"/>
    <w:rsid w:val="005C5BFD"/>
    <w:rsid w:val="005C704E"/>
    <w:rsid w:val="005C7716"/>
    <w:rsid w:val="005C7A70"/>
    <w:rsid w:val="005C7CA5"/>
    <w:rsid w:val="005D0797"/>
    <w:rsid w:val="005D07DB"/>
    <w:rsid w:val="005D0A43"/>
    <w:rsid w:val="005D136F"/>
    <w:rsid w:val="005D163C"/>
    <w:rsid w:val="005D2BA6"/>
    <w:rsid w:val="005D3C8E"/>
    <w:rsid w:val="005D4C70"/>
    <w:rsid w:val="005D5141"/>
    <w:rsid w:val="005D5EEB"/>
    <w:rsid w:val="005D6580"/>
    <w:rsid w:val="005D6D51"/>
    <w:rsid w:val="005D7323"/>
    <w:rsid w:val="005D7A2A"/>
    <w:rsid w:val="005D7BE3"/>
    <w:rsid w:val="005D7EB3"/>
    <w:rsid w:val="005E07A8"/>
    <w:rsid w:val="005E082B"/>
    <w:rsid w:val="005E119A"/>
    <w:rsid w:val="005E2094"/>
    <w:rsid w:val="005E33F8"/>
    <w:rsid w:val="005E368F"/>
    <w:rsid w:val="005E3859"/>
    <w:rsid w:val="005E4192"/>
    <w:rsid w:val="005E43D0"/>
    <w:rsid w:val="005E4FC1"/>
    <w:rsid w:val="005E51CD"/>
    <w:rsid w:val="005E60B1"/>
    <w:rsid w:val="005E6D19"/>
    <w:rsid w:val="005E73A3"/>
    <w:rsid w:val="005F0A79"/>
    <w:rsid w:val="005F0E7D"/>
    <w:rsid w:val="005F0F02"/>
    <w:rsid w:val="005F303C"/>
    <w:rsid w:val="005F3C1F"/>
    <w:rsid w:val="005F407C"/>
    <w:rsid w:val="005F44DB"/>
    <w:rsid w:val="005F4849"/>
    <w:rsid w:val="005F4A56"/>
    <w:rsid w:val="005F4ECA"/>
    <w:rsid w:val="005F51C9"/>
    <w:rsid w:val="005F5993"/>
    <w:rsid w:val="005F5E7E"/>
    <w:rsid w:val="005F688D"/>
    <w:rsid w:val="006000D8"/>
    <w:rsid w:val="006002B1"/>
    <w:rsid w:val="0060074E"/>
    <w:rsid w:val="0060087A"/>
    <w:rsid w:val="00600E30"/>
    <w:rsid w:val="0060348E"/>
    <w:rsid w:val="00603BF8"/>
    <w:rsid w:val="006046C0"/>
    <w:rsid w:val="00604A7B"/>
    <w:rsid w:val="00605993"/>
    <w:rsid w:val="006061E1"/>
    <w:rsid w:val="006068FE"/>
    <w:rsid w:val="00606DC1"/>
    <w:rsid w:val="00607338"/>
    <w:rsid w:val="0061078D"/>
    <w:rsid w:val="006124DB"/>
    <w:rsid w:val="00613C27"/>
    <w:rsid w:val="00613DEF"/>
    <w:rsid w:val="00613FC7"/>
    <w:rsid w:val="00613FEF"/>
    <w:rsid w:val="006145C3"/>
    <w:rsid w:val="00615B5F"/>
    <w:rsid w:val="00616693"/>
    <w:rsid w:val="006172F8"/>
    <w:rsid w:val="00617B63"/>
    <w:rsid w:val="0062001E"/>
    <w:rsid w:val="006216C1"/>
    <w:rsid w:val="00622104"/>
    <w:rsid w:val="006224E6"/>
    <w:rsid w:val="00622E8F"/>
    <w:rsid w:val="00623524"/>
    <w:rsid w:val="00623D11"/>
    <w:rsid w:val="00623FB7"/>
    <w:rsid w:val="0062424C"/>
    <w:rsid w:val="006266DA"/>
    <w:rsid w:val="006269C2"/>
    <w:rsid w:val="00626FA7"/>
    <w:rsid w:val="006277E0"/>
    <w:rsid w:val="00627BDA"/>
    <w:rsid w:val="00627EFA"/>
    <w:rsid w:val="006300DF"/>
    <w:rsid w:val="00630ADE"/>
    <w:rsid w:val="00631291"/>
    <w:rsid w:val="00631E52"/>
    <w:rsid w:val="00632E8B"/>
    <w:rsid w:val="006343B1"/>
    <w:rsid w:val="00634D4D"/>
    <w:rsid w:val="0063522E"/>
    <w:rsid w:val="00635E74"/>
    <w:rsid w:val="0063755B"/>
    <w:rsid w:val="00640BF0"/>
    <w:rsid w:val="006415C9"/>
    <w:rsid w:val="00641969"/>
    <w:rsid w:val="006421B5"/>
    <w:rsid w:val="00642799"/>
    <w:rsid w:val="00642D28"/>
    <w:rsid w:val="0064314C"/>
    <w:rsid w:val="00643D0C"/>
    <w:rsid w:val="00644DDD"/>
    <w:rsid w:val="006452E6"/>
    <w:rsid w:val="00646542"/>
    <w:rsid w:val="006471A4"/>
    <w:rsid w:val="00647664"/>
    <w:rsid w:val="00647B72"/>
    <w:rsid w:val="00650508"/>
    <w:rsid w:val="00650CC9"/>
    <w:rsid w:val="00652024"/>
    <w:rsid w:val="00652291"/>
    <w:rsid w:val="00653C4E"/>
    <w:rsid w:val="00653D35"/>
    <w:rsid w:val="00654292"/>
    <w:rsid w:val="006549B6"/>
    <w:rsid w:val="00654DAB"/>
    <w:rsid w:val="00654DCF"/>
    <w:rsid w:val="0065532A"/>
    <w:rsid w:val="006555BF"/>
    <w:rsid w:val="0065608D"/>
    <w:rsid w:val="00656C65"/>
    <w:rsid w:val="00657118"/>
    <w:rsid w:val="00660074"/>
    <w:rsid w:val="006601E4"/>
    <w:rsid w:val="00660F3A"/>
    <w:rsid w:val="00661214"/>
    <w:rsid w:val="00661775"/>
    <w:rsid w:val="00662ADA"/>
    <w:rsid w:val="006631C9"/>
    <w:rsid w:val="00663486"/>
    <w:rsid w:val="006636F0"/>
    <w:rsid w:val="00663D90"/>
    <w:rsid w:val="0066603B"/>
    <w:rsid w:val="006669A0"/>
    <w:rsid w:val="0066753E"/>
    <w:rsid w:val="00667E34"/>
    <w:rsid w:val="006713C5"/>
    <w:rsid w:val="00672A5E"/>
    <w:rsid w:val="0067313F"/>
    <w:rsid w:val="006759FA"/>
    <w:rsid w:val="00676136"/>
    <w:rsid w:val="00676B90"/>
    <w:rsid w:val="006777AA"/>
    <w:rsid w:val="00680297"/>
    <w:rsid w:val="00680C7E"/>
    <w:rsid w:val="00681625"/>
    <w:rsid w:val="00681644"/>
    <w:rsid w:val="00681B80"/>
    <w:rsid w:val="00684476"/>
    <w:rsid w:val="006852A5"/>
    <w:rsid w:val="006855E0"/>
    <w:rsid w:val="0068563D"/>
    <w:rsid w:val="0068573E"/>
    <w:rsid w:val="00685970"/>
    <w:rsid w:val="00686C7E"/>
    <w:rsid w:val="00687879"/>
    <w:rsid w:val="00687C76"/>
    <w:rsid w:val="00687F56"/>
    <w:rsid w:val="00690390"/>
    <w:rsid w:val="00691430"/>
    <w:rsid w:val="00691F32"/>
    <w:rsid w:val="00692BC2"/>
    <w:rsid w:val="00693811"/>
    <w:rsid w:val="00693851"/>
    <w:rsid w:val="006939EF"/>
    <w:rsid w:val="006952CA"/>
    <w:rsid w:val="006960B1"/>
    <w:rsid w:val="006962EC"/>
    <w:rsid w:val="006971AC"/>
    <w:rsid w:val="00697928"/>
    <w:rsid w:val="00697C56"/>
    <w:rsid w:val="006A0107"/>
    <w:rsid w:val="006A0396"/>
    <w:rsid w:val="006A1183"/>
    <w:rsid w:val="006A12A8"/>
    <w:rsid w:val="006A17A8"/>
    <w:rsid w:val="006A2720"/>
    <w:rsid w:val="006A35E7"/>
    <w:rsid w:val="006A43B1"/>
    <w:rsid w:val="006A4662"/>
    <w:rsid w:val="006A61B6"/>
    <w:rsid w:val="006A630A"/>
    <w:rsid w:val="006A639F"/>
    <w:rsid w:val="006A6575"/>
    <w:rsid w:val="006A6B1E"/>
    <w:rsid w:val="006A7C62"/>
    <w:rsid w:val="006B0C51"/>
    <w:rsid w:val="006B272B"/>
    <w:rsid w:val="006B33F2"/>
    <w:rsid w:val="006B4E64"/>
    <w:rsid w:val="006B6B1B"/>
    <w:rsid w:val="006B7322"/>
    <w:rsid w:val="006B7524"/>
    <w:rsid w:val="006C068E"/>
    <w:rsid w:val="006C124C"/>
    <w:rsid w:val="006C1BBE"/>
    <w:rsid w:val="006C2767"/>
    <w:rsid w:val="006C2A48"/>
    <w:rsid w:val="006C2FF5"/>
    <w:rsid w:val="006C320F"/>
    <w:rsid w:val="006C3CB1"/>
    <w:rsid w:val="006C4012"/>
    <w:rsid w:val="006C4C70"/>
    <w:rsid w:val="006C5FB6"/>
    <w:rsid w:val="006C6018"/>
    <w:rsid w:val="006C668F"/>
    <w:rsid w:val="006C76F3"/>
    <w:rsid w:val="006C7B2E"/>
    <w:rsid w:val="006D0375"/>
    <w:rsid w:val="006D1091"/>
    <w:rsid w:val="006D109D"/>
    <w:rsid w:val="006D1101"/>
    <w:rsid w:val="006D16EC"/>
    <w:rsid w:val="006D1D01"/>
    <w:rsid w:val="006D21A2"/>
    <w:rsid w:val="006D26D8"/>
    <w:rsid w:val="006D2883"/>
    <w:rsid w:val="006D33E3"/>
    <w:rsid w:val="006D470C"/>
    <w:rsid w:val="006D4D58"/>
    <w:rsid w:val="006D4E8D"/>
    <w:rsid w:val="006D4FAD"/>
    <w:rsid w:val="006D5427"/>
    <w:rsid w:val="006D597E"/>
    <w:rsid w:val="006D5FF5"/>
    <w:rsid w:val="006D7191"/>
    <w:rsid w:val="006D77C5"/>
    <w:rsid w:val="006D7CCC"/>
    <w:rsid w:val="006D7F3C"/>
    <w:rsid w:val="006E0051"/>
    <w:rsid w:val="006E03D1"/>
    <w:rsid w:val="006E0949"/>
    <w:rsid w:val="006E09F2"/>
    <w:rsid w:val="006E1765"/>
    <w:rsid w:val="006E1800"/>
    <w:rsid w:val="006E1994"/>
    <w:rsid w:val="006E27B3"/>
    <w:rsid w:val="006E29CE"/>
    <w:rsid w:val="006E3B4F"/>
    <w:rsid w:val="006E45B8"/>
    <w:rsid w:val="006E4F46"/>
    <w:rsid w:val="006E5F5B"/>
    <w:rsid w:val="006E6D5C"/>
    <w:rsid w:val="006E7851"/>
    <w:rsid w:val="006F0875"/>
    <w:rsid w:val="006F0BD5"/>
    <w:rsid w:val="006F189D"/>
    <w:rsid w:val="006F18DF"/>
    <w:rsid w:val="006F1B85"/>
    <w:rsid w:val="006F3259"/>
    <w:rsid w:val="006F35AE"/>
    <w:rsid w:val="006F3E28"/>
    <w:rsid w:val="006F4CDF"/>
    <w:rsid w:val="006F5003"/>
    <w:rsid w:val="006F57CA"/>
    <w:rsid w:val="006F599A"/>
    <w:rsid w:val="006F6A03"/>
    <w:rsid w:val="006F6E8B"/>
    <w:rsid w:val="006F6F1C"/>
    <w:rsid w:val="006F7716"/>
    <w:rsid w:val="006F7DE5"/>
    <w:rsid w:val="00701558"/>
    <w:rsid w:val="007017A6"/>
    <w:rsid w:val="00701A9B"/>
    <w:rsid w:val="0070243F"/>
    <w:rsid w:val="00702C45"/>
    <w:rsid w:val="00707DE7"/>
    <w:rsid w:val="00707EE6"/>
    <w:rsid w:val="00711E8E"/>
    <w:rsid w:val="0071345E"/>
    <w:rsid w:val="00713E45"/>
    <w:rsid w:val="00713F9A"/>
    <w:rsid w:val="0071414B"/>
    <w:rsid w:val="007146F6"/>
    <w:rsid w:val="007152B3"/>
    <w:rsid w:val="00715A65"/>
    <w:rsid w:val="00716A1F"/>
    <w:rsid w:val="0071703D"/>
    <w:rsid w:val="0071713B"/>
    <w:rsid w:val="007173B2"/>
    <w:rsid w:val="0071753F"/>
    <w:rsid w:val="00717CBF"/>
    <w:rsid w:val="00717D4A"/>
    <w:rsid w:val="00720124"/>
    <w:rsid w:val="0072053D"/>
    <w:rsid w:val="0072066A"/>
    <w:rsid w:val="00720EB5"/>
    <w:rsid w:val="007212B9"/>
    <w:rsid w:val="0072265B"/>
    <w:rsid w:val="00722DE4"/>
    <w:rsid w:val="007235BD"/>
    <w:rsid w:val="007236D4"/>
    <w:rsid w:val="007239AE"/>
    <w:rsid w:val="00724604"/>
    <w:rsid w:val="00724AEF"/>
    <w:rsid w:val="00724CE2"/>
    <w:rsid w:val="0072511B"/>
    <w:rsid w:val="007258EC"/>
    <w:rsid w:val="00726397"/>
    <w:rsid w:val="007264D5"/>
    <w:rsid w:val="007310A5"/>
    <w:rsid w:val="00731628"/>
    <w:rsid w:val="00731FDB"/>
    <w:rsid w:val="00732078"/>
    <w:rsid w:val="00732311"/>
    <w:rsid w:val="00733317"/>
    <w:rsid w:val="007341FB"/>
    <w:rsid w:val="007346D1"/>
    <w:rsid w:val="00734C47"/>
    <w:rsid w:val="00734E04"/>
    <w:rsid w:val="00735F31"/>
    <w:rsid w:val="0073620F"/>
    <w:rsid w:val="00736765"/>
    <w:rsid w:val="00737AF4"/>
    <w:rsid w:val="00741186"/>
    <w:rsid w:val="007422A7"/>
    <w:rsid w:val="00743385"/>
    <w:rsid w:val="00744A47"/>
    <w:rsid w:val="0074572D"/>
    <w:rsid w:val="00745CA4"/>
    <w:rsid w:val="00746090"/>
    <w:rsid w:val="00746102"/>
    <w:rsid w:val="007467A9"/>
    <w:rsid w:val="007469B5"/>
    <w:rsid w:val="00747A45"/>
    <w:rsid w:val="00747ADC"/>
    <w:rsid w:val="007500A9"/>
    <w:rsid w:val="007501AC"/>
    <w:rsid w:val="0075062D"/>
    <w:rsid w:val="0075097B"/>
    <w:rsid w:val="00751A1A"/>
    <w:rsid w:val="007520B2"/>
    <w:rsid w:val="007530E9"/>
    <w:rsid w:val="007534EA"/>
    <w:rsid w:val="00753DA6"/>
    <w:rsid w:val="00755542"/>
    <w:rsid w:val="00755C30"/>
    <w:rsid w:val="00756433"/>
    <w:rsid w:val="007569D4"/>
    <w:rsid w:val="00756BCB"/>
    <w:rsid w:val="007570B5"/>
    <w:rsid w:val="00757269"/>
    <w:rsid w:val="007572D5"/>
    <w:rsid w:val="00760F8B"/>
    <w:rsid w:val="00761326"/>
    <w:rsid w:val="00762386"/>
    <w:rsid w:val="00763BE1"/>
    <w:rsid w:val="00764A46"/>
    <w:rsid w:val="00764E1E"/>
    <w:rsid w:val="007656B0"/>
    <w:rsid w:val="00765717"/>
    <w:rsid w:val="00765BC7"/>
    <w:rsid w:val="0076601E"/>
    <w:rsid w:val="00766525"/>
    <w:rsid w:val="007671C7"/>
    <w:rsid w:val="0077146C"/>
    <w:rsid w:val="007716F5"/>
    <w:rsid w:val="00772675"/>
    <w:rsid w:val="00772756"/>
    <w:rsid w:val="00773001"/>
    <w:rsid w:val="007734F9"/>
    <w:rsid w:val="007748C8"/>
    <w:rsid w:val="00774929"/>
    <w:rsid w:val="00777BF0"/>
    <w:rsid w:val="00780F1A"/>
    <w:rsid w:val="00781A59"/>
    <w:rsid w:val="00781AE4"/>
    <w:rsid w:val="00781DFE"/>
    <w:rsid w:val="0078246A"/>
    <w:rsid w:val="0078314C"/>
    <w:rsid w:val="007832BD"/>
    <w:rsid w:val="007833D4"/>
    <w:rsid w:val="0078585B"/>
    <w:rsid w:val="00786748"/>
    <w:rsid w:val="007878CF"/>
    <w:rsid w:val="00787C11"/>
    <w:rsid w:val="00790E0C"/>
    <w:rsid w:val="0079290C"/>
    <w:rsid w:val="007942AC"/>
    <w:rsid w:val="007945D7"/>
    <w:rsid w:val="00794C7A"/>
    <w:rsid w:val="007951EB"/>
    <w:rsid w:val="00795B3F"/>
    <w:rsid w:val="00797FF6"/>
    <w:rsid w:val="007A049E"/>
    <w:rsid w:val="007A0771"/>
    <w:rsid w:val="007A132B"/>
    <w:rsid w:val="007A16EA"/>
    <w:rsid w:val="007A18EE"/>
    <w:rsid w:val="007A2CB7"/>
    <w:rsid w:val="007A51C1"/>
    <w:rsid w:val="007A5939"/>
    <w:rsid w:val="007A777F"/>
    <w:rsid w:val="007B0570"/>
    <w:rsid w:val="007B0999"/>
    <w:rsid w:val="007B18F5"/>
    <w:rsid w:val="007B20B8"/>
    <w:rsid w:val="007B4416"/>
    <w:rsid w:val="007B56CA"/>
    <w:rsid w:val="007B5B70"/>
    <w:rsid w:val="007B62CF"/>
    <w:rsid w:val="007C0907"/>
    <w:rsid w:val="007C2852"/>
    <w:rsid w:val="007C37B2"/>
    <w:rsid w:val="007C3A8B"/>
    <w:rsid w:val="007C471E"/>
    <w:rsid w:val="007C5E68"/>
    <w:rsid w:val="007C7E23"/>
    <w:rsid w:val="007D0D0D"/>
    <w:rsid w:val="007D0E32"/>
    <w:rsid w:val="007D1D4F"/>
    <w:rsid w:val="007D2DCB"/>
    <w:rsid w:val="007D375A"/>
    <w:rsid w:val="007D5248"/>
    <w:rsid w:val="007D6EA4"/>
    <w:rsid w:val="007D6FA0"/>
    <w:rsid w:val="007D725E"/>
    <w:rsid w:val="007D7FD9"/>
    <w:rsid w:val="007E0004"/>
    <w:rsid w:val="007E0A50"/>
    <w:rsid w:val="007E117D"/>
    <w:rsid w:val="007E1272"/>
    <w:rsid w:val="007E1678"/>
    <w:rsid w:val="007E1A47"/>
    <w:rsid w:val="007E282E"/>
    <w:rsid w:val="007E2B26"/>
    <w:rsid w:val="007E2D96"/>
    <w:rsid w:val="007E4DC1"/>
    <w:rsid w:val="007E5292"/>
    <w:rsid w:val="007E5297"/>
    <w:rsid w:val="007E62A5"/>
    <w:rsid w:val="007E65B2"/>
    <w:rsid w:val="007E697C"/>
    <w:rsid w:val="007E6F2A"/>
    <w:rsid w:val="007E7FD8"/>
    <w:rsid w:val="007F0EF7"/>
    <w:rsid w:val="007F2163"/>
    <w:rsid w:val="007F27D8"/>
    <w:rsid w:val="007F2F60"/>
    <w:rsid w:val="007F30E4"/>
    <w:rsid w:val="007F3335"/>
    <w:rsid w:val="007F3F0A"/>
    <w:rsid w:val="007F3FAA"/>
    <w:rsid w:val="007F45EA"/>
    <w:rsid w:val="007F46F0"/>
    <w:rsid w:val="007F49C2"/>
    <w:rsid w:val="007F540E"/>
    <w:rsid w:val="007F5594"/>
    <w:rsid w:val="007F6214"/>
    <w:rsid w:val="0080137A"/>
    <w:rsid w:val="0080257F"/>
    <w:rsid w:val="008044E3"/>
    <w:rsid w:val="00804F92"/>
    <w:rsid w:val="008050BA"/>
    <w:rsid w:val="00806795"/>
    <w:rsid w:val="00810030"/>
    <w:rsid w:val="008101E7"/>
    <w:rsid w:val="00810449"/>
    <w:rsid w:val="008105FA"/>
    <w:rsid w:val="0081096A"/>
    <w:rsid w:val="0081233A"/>
    <w:rsid w:val="008127FA"/>
    <w:rsid w:val="00813451"/>
    <w:rsid w:val="00813B23"/>
    <w:rsid w:val="00813F20"/>
    <w:rsid w:val="0081575E"/>
    <w:rsid w:val="008160C3"/>
    <w:rsid w:val="00817002"/>
    <w:rsid w:val="00817A8B"/>
    <w:rsid w:val="00820143"/>
    <w:rsid w:val="00820DF2"/>
    <w:rsid w:val="00822509"/>
    <w:rsid w:val="0082254E"/>
    <w:rsid w:val="00822983"/>
    <w:rsid w:val="00822BA0"/>
    <w:rsid w:val="00822BCE"/>
    <w:rsid w:val="008240AB"/>
    <w:rsid w:val="008245A5"/>
    <w:rsid w:val="008248D7"/>
    <w:rsid w:val="00824A9A"/>
    <w:rsid w:val="00824CC6"/>
    <w:rsid w:val="00824D51"/>
    <w:rsid w:val="0082508C"/>
    <w:rsid w:val="00826118"/>
    <w:rsid w:val="00827F54"/>
    <w:rsid w:val="00830AA7"/>
    <w:rsid w:val="00830CB6"/>
    <w:rsid w:val="0083104C"/>
    <w:rsid w:val="00831F3B"/>
    <w:rsid w:val="008351DE"/>
    <w:rsid w:val="0083531B"/>
    <w:rsid w:val="00835D3D"/>
    <w:rsid w:val="00836DD9"/>
    <w:rsid w:val="00837122"/>
    <w:rsid w:val="008378B0"/>
    <w:rsid w:val="008409B1"/>
    <w:rsid w:val="00840F3A"/>
    <w:rsid w:val="008419B7"/>
    <w:rsid w:val="008421D7"/>
    <w:rsid w:val="00842277"/>
    <w:rsid w:val="0084228C"/>
    <w:rsid w:val="00842AAD"/>
    <w:rsid w:val="0084341B"/>
    <w:rsid w:val="008444D5"/>
    <w:rsid w:val="0084489F"/>
    <w:rsid w:val="00844AA9"/>
    <w:rsid w:val="00844E2E"/>
    <w:rsid w:val="008462AF"/>
    <w:rsid w:val="0084683A"/>
    <w:rsid w:val="008471AD"/>
    <w:rsid w:val="00847B07"/>
    <w:rsid w:val="008501AB"/>
    <w:rsid w:val="00850290"/>
    <w:rsid w:val="0085230E"/>
    <w:rsid w:val="00853361"/>
    <w:rsid w:val="00853792"/>
    <w:rsid w:val="00854DE4"/>
    <w:rsid w:val="008556E6"/>
    <w:rsid w:val="00856A0A"/>
    <w:rsid w:val="00860839"/>
    <w:rsid w:val="00861E02"/>
    <w:rsid w:val="00862BD6"/>
    <w:rsid w:val="00863097"/>
    <w:rsid w:val="00863306"/>
    <w:rsid w:val="00863E95"/>
    <w:rsid w:val="008647DA"/>
    <w:rsid w:val="008651F5"/>
    <w:rsid w:val="008653F3"/>
    <w:rsid w:val="00865D07"/>
    <w:rsid w:val="00866C36"/>
    <w:rsid w:val="0086779B"/>
    <w:rsid w:val="00867B54"/>
    <w:rsid w:val="0087058D"/>
    <w:rsid w:val="0087071D"/>
    <w:rsid w:val="00871C56"/>
    <w:rsid w:val="00871FE5"/>
    <w:rsid w:val="008724E4"/>
    <w:rsid w:val="00873D83"/>
    <w:rsid w:val="00874441"/>
    <w:rsid w:val="00876400"/>
    <w:rsid w:val="008765F1"/>
    <w:rsid w:val="00876985"/>
    <w:rsid w:val="0087708D"/>
    <w:rsid w:val="008801B5"/>
    <w:rsid w:val="00881A38"/>
    <w:rsid w:val="00882F7F"/>
    <w:rsid w:val="00884475"/>
    <w:rsid w:val="008847BC"/>
    <w:rsid w:val="00884F9E"/>
    <w:rsid w:val="0088553B"/>
    <w:rsid w:val="00885AA7"/>
    <w:rsid w:val="00885F29"/>
    <w:rsid w:val="0088690D"/>
    <w:rsid w:val="008876BF"/>
    <w:rsid w:val="00890265"/>
    <w:rsid w:val="0089169D"/>
    <w:rsid w:val="008918AC"/>
    <w:rsid w:val="00892717"/>
    <w:rsid w:val="00892765"/>
    <w:rsid w:val="008935D2"/>
    <w:rsid w:val="00893F9E"/>
    <w:rsid w:val="00893FA2"/>
    <w:rsid w:val="00894ACC"/>
    <w:rsid w:val="008961BD"/>
    <w:rsid w:val="008965C3"/>
    <w:rsid w:val="00897A8B"/>
    <w:rsid w:val="00897CF3"/>
    <w:rsid w:val="008A1B62"/>
    <w:rsid w:val="008A22FD"/>
    <w:rsid w:val="008A2CAF"/>
    <w:rsid w:val="008A37E8"/>
    <w:rsid w:val="008A3E0D"/>
    <w:rsid w:val="008A3E26"/>
    <w:rsid w:val="008A61E4"/>
    <w:rsid w:val="008B049A"/>
    <w:rsid w:val="008B400F"/>
    <w:rsid w:val="008B4B73"/>
    <w:rsid w:val="008B5FB2"/>
    <w:rsid w:val="008B611D"/>
    <w:rsid w:val="008B68B2"/>
    <w:rsid w:val="008B6B5B"/>
    <w:rsid w:val="008B787C"/>
    <w:rsid w:val="008C15FD"/>
    <w:rsid w:val="008C39D9"/>
    <w:rsid w:val="008C41F5"/>
    <w:rsid w:val="008C7278"/>
    <w:rsid w:val="008C7884"/>
    <w:rsid w:val="008D1369"/>
    <w:rsid w:val="008D1511"/>
    <w:rsid w:val="008D2C35"/>
    <w:rsid w:val="008D4C13"/>
    <w:rsid w:val="008D54FD"/>
    <w:rsid w:val="008D5638"/>
    <w:rsid w:val="008D6600"/>
    <w:rsid w:val="008D6C64"/>
    <w:rsid w:val="008D793D"/>
    <w:rsid w:val="008D7AE8"/>
    <w:rsid w:val="008D7C84"/>
    <w:rsid w:val="008D7F5C"/>
    <w:rsid w:val="008E306B"/>
    <w:rsid w:val="008E36A2"/>
    <w:rsid w:val="008E39B8"/>
    <w:rsid w:val="008E3D66"/>
    <w:rsid w:val="008E3FD1"/>
    <w:rsid w:val="008E4886"/>
    <w:rsid w:val="008E48E0"/>
    <w:rsid w:val="008E4F0B"/>
    <w:rsid w:val="008E4FD0"/>
    <w:rsid w:val="008E525C"/>
    <w:rsid w:val="008E5683"/>
    <w:rsid w:val="008E58BF"/>
    <w:rsid w:val="008E59FB"/>
    <w:rsid w:val="008E5F46"/>
    <w:rsid w:val="008E6235"/>
    <w:rsid w:val="008E68EB"/>
    <w:rsid w:val="008F0D4F"/>
    <w:rsid w:val="008F1E72"/>
    <w:rsid w:val="008F22C4"/>
    <w:rsid w:val="008F289C"/>
    <w:rsid w:val="008F34D0"/>
    <w:rsid w:val="008F435F"/>
    <w:rsid w:val="008F475D"/>
    <w:rsid w:val="008F5019"/>
    <w:rsid w:val="008F5991"/>
    <w:rsid w:val="008F6FC0"/>
    <w:rsid w:val="008F7104"/>
    <w:rsid w:val="008F76EF"/>
    <w:rsid w:val="008F79E8"/>
    <w:rsid w:val="008F79F8"/>
    <w:rsid w:val="00900650"/>
    <w:rsid w:val="009009E5"/>
    <w:rsid w:val="00900A53"/>
    <w:rsid w:val="00900E49"/>
    <w:rsid w:val="0090155D"/>
    <w:rsid w:val="00902DB3"/>
    <w:rsid w:val="009031C3"/>
    <w:rsid w:val="009034A3"/>
    <w:rsid w:val="00904455"/>
    <w:rsid w:val="009047C5"/>
    <w:rsid w:val="00904ED1"/>
    <w:rsid w:val="00905744"/>
    <w:rsid w:val="00905756"/>
    <w:rsid w:val="00905AF5"/>
    <w:rsid w:val="00907B25"/>
    <w:rsid w:val="0091015D"/>
    <w:rsid w:val="00910A4E"/>
    <w:rsid w:val="00911528"/>
    <w:rsid w:val="00911F07"/>
    <w:rsid w:val="00912654"/>
    <w:rsid w:val="00912C65"/>
    <w:rsid w:val="00912CE5"/>
    <w:rsid w:val="00912DC5"/>
    <w:rsid w:val="00913B33"/>
    <w:rsid w:val="00913CF4"/>
    <w:rsid w:val="00913F79"/>
    <w:rsid w:val="009143D6"/>
    <w:rsid w:val="009145BF"/>
    <w:rsid w:val="00914D8B"/>
    <w:rsid w:val="00914EBD"/>
    <w:rsid w:val="0091589B"/>
    <w:rsid w:val="0091600D"/>
    <w:rsid w:val="0091645D"/>
    <w:rsid w:val="00916810"/>
    <w:rsid w:val="00917858"/>
    <w:rsid w:val="009179A4"/>
    <w:rsid w:val="00917AF6"/>
    <w:rsid w:val="0092078B"/>
    <w:rsid w:val="00922445"/>
    <w:rsid w:val="009227BE"/>
    <w:rsid w:val="00922952"/>
    <w:rsid w:val="00923F37"/>
    <w:rsid w:val="00924BD6"/>
    <w:rsid w:val="0092541D"/>
    <w:rsid w:val="0093132B"/>
    <w:rsid w:val="00931A18"/>
    <w:rsid w:val="00931FF3"/>
    <w:rsid w:val="00932E9C"/>
    <w:rsid w:val="00933132"/>
    <w:rsid w:val="00933685"/>
    <w:rsid w:val="00933B6F"/>
    <w:rsid w:val="00933CA3"/>
    <w:rsid w:val="00934EBC"/>
    <w:rsid w:val="00937320"/>
    <w:rsid w:val="00937CD6"/>
    <w:rsid w:val="00937EF5"/>
    <w:rsid w:val="009405D9"/>
    <w:rsid w:val="00940898"/>
    <w:rsid w:val="00940B5F"/>
    <w:rsid w:val="00941002"/>
    <w:rsid w:val="00941CB7"/>
    <w:rsid w:val="009436D2"/>
    <w:rsid w:val="00943793"/>
    <w:rsid w:val="00944909"/>
    <w:rsid w:val="00945482"/>
    <w:rsid w:val="00945587"/>
    <w:rsid w:val="0094615A"/>
    <w:rsid w:val="00947481"/>
    <w:rsid w:val="0094768D"/>
    <w:rsid w:val="00947B00"/>
    <w:rsid w:val="00947C5D"/>
    <w:rsid w:val="00947E81"/>
    <w:rsid w:val="00950449"/>
    <w:rsid w:val="00950461"/>
    <w:rsid w:val="00950DD5"/>
    <w:rsid w:val="00950DFE"/>
    <w:rsid w:val="00950E4B"/>
    <w:rsid w:val="00951461"/>
    <w:rsid w:val="009517E0"/>
    <w:rsid w:val="0095195E"/>
    <w:rsid w:val="009522D6"/>
    <w:rsid w:val="00952387"/>
    <w:rsid w:val="0095347B"/>
    <w:rsid w:val="00954395"/>
    <w:rsid w:val="0095635F"/>
    <w:rsid w:val="0095639D"/>
    <w:rsid w:val="0095690E"/>
    <w:rsid w:val="0095792C"/>
    <w:rsid w:val="009602FE"/>
    <w:rsid w:val="00960790"/>
    <w:rsid w:val="009607A1"/>
    <w:rsid w:val="00960A2C"/>
    <w:rsid w:val="00960ABD"/>
    <w:rsid w:val="00960D5F"/>
    <w:rsid w:val="00961C51"/>
    <w:rsid w:val="00962847"/>
    <w:rsid w:val="00962AF9"/>
    <w:rsid w:val="00962B5D"/>
    <w:rsid w:val="00962E2E"/>
    <w:rsid w:val="0096351B"/>
    <w:rsid w:val="00963935"/>
    <w:rsid w:val="00963F81"/>
    <w:rsid w:val="00965431"/>
    <w:rsid w:val="009657CC"/>
    <w:rsid w:val="0096624A"/>
    <w:rsid w:val="00966874"/>
    <w:rsid w:val="00967851"/>
    <w:rsid w:val="00967BDE"/>
    <w:rsid w:val="00970915"/>
    <w:rsid w:val="009716B5"/>
    <w:rsid w:val="009722C4"/>
    <w:rsid w:val="009722F9"/>
    <w:rsid w:val="00972BCC"/>
    <w:rsid w:val="009733C1"/>
    <w:rsid w:val="00973495"/>
    <w:rsid w:val="00974063"/>
    <w:rsid w:val="00974514"/>
    <w:rsid w:val="00976200"/>
    <w:rsid w:val="00976225"/>
    <w:rsid w:val="00976D40"/>
    <w:rsid w:val="0098005D"/>
    <w:rsid w:val="00981E4A"/>
    <w:rsid w:val="00982EC5"/>
    <w:rsid w:val="009832E9"/>
    <w:rsid w:val="00983595"/>
    <w:rsid w:val="00983DED"/>
    <w:rsid w:val="00985531"/>
    <w:rsid w:val="00986FAC"/>
    <w:rsid w:val="0098714B"/>
    <w:rsid w:val="0098763B"/>
    <w:rsid w:val="0099169F"/>
    <w:rsid w:val="00991758"/>
    <w:rsid w:val="00991E0C"/>
    <w:rsid w:val="00991E5A"/>
    <w:rsid w:val="009938C0"/>
    <w:rsid w:val="009938F6"/>
    <w:rsid w:val="00993DF6"/>
    <w:rsid w:val="00993E10"/>
    <w:rsid w:val="00994B74"/>
    <w:rsid w:val="00995DEA"/>
    <w:rsid w:val="0099638D"/>
    <w:rsid w:val="00997737"/>
    <w:rsid w:val="009A02BA"/>
    <w:rsid w:val="009A04EC"/>
    <w:rsid w:val="009A2201"/>
    <w:rsid w:val="009A22E3"/>
    <w:rsid w:val="009A28B0"/>
    <w:rsid w:val="009A2BCE"/>
    <w:rsid w:val="009A2F51"/>
    <w:rsid w:val="009A2FBC"/>
    <w:rsid w:val="009A397A"/>
    <w:rsid w:val="009A3D90"/>
    <w:rsid w:val="009A4657"/>
    <w:rsid w:val="009A4754"/>
    <w:rsid w:val="009A50EC"/>
    <w:rsid w:val="009A5910"/>
    <w:rsid w:val="009A6BD1"/>
    <w:rsid w:val="009A7890"/>
    <w:rsid w:val="009A78E7"/>
    <w:rsid w:val="009B002F"/>
    <w:rsid w:val="009B03D8"/>
    <w:rsid w:val="009B0FC1"/>
    <w:rsid w:val="009B10AB"/>
    <w:rsid w:val="009B1326"/>
    <w:rsid w:val="009B142D"/>
    <w:rsid w:val="009B1C3E"/>
    <w:rsid w:val="009B1E90"/>
    <w:rsid w:val="009B1F45"/>
    <w:rsid w:val="009B1F87"/>
    <w:rsid w:val="009B204D"/>
    <w:rsid w:val="009B2530"/>
    <w:rsid w:val="009B2BA5"/>
    <w:rsid w:val="009B2F1B"/>
    <w:rsid w:val="009B4201"/>
    <w:rsid w:val="009B4247"/>
    <w:rsid w:val="009B4891"/>
    <w:rsid w:val="009B5230"/>
    <w:rsid w:val="009B558E"/>
    <w:rsid w:val="009B5E29"/>
    <w:rsid w:val="009B6BCB"/>
    <w:rsid w:val="009B745A"/>
    <w:rsid w:val="009B7503"/>
    <w:rsid w:val="009B75F3"/>
    <w:rsid w:val="009B76B0"/>
    <w:rsid w:val="009C132A"/>
    <w:rsid w:val="009C1960"/>
    <w:rsid w:val="009C45D6"/>
    <w:rsid w:val="009C6DCF"/>
    <w:rsid w:val="009C73AA"/>
    <w:rsid w:val="009C7CB7"/>
    <w:rsid w:val="009D06A9"/>
    <w:rsid w:val="009D1B2D"/>
    <w:rsid w:val="009D2D07"/>
    <w:rsid w:val="009D2F1B"/>
    <w:rsid w:val="009D4961"/>
    <w:rsid w:val="009D5C85"/>
    <w:rsid w:val="009D65C9"/>
    <w:rsid w:val="009E046A"/>
    <w:rsid w:val="009E0A17"/>
    <w:rsid w:val="009E0DBD"/>
    <w:rsid w:val="009E131B"/>
    <w:rsid w:val="009E1869"/>
    <w:rsid w:val="009E1E9A"/>
    <w:rsid w:val="009E264C"/>
    <w:rsid w:val="009E2BF9"/>
    <w:rsid w:val="009E3EB4"/>
    <w:rsid w:val="009E546E"/>
    <w:rsid w:val="009E5692"/>
    <w:rsid w:val="009E600A"/>
    <w:rsid w:val="009E70A0"/>
    <w:rsid w:val="009E7229"/>
    <w:rsid w:val="009F0929"/>
    <w:rsid w:val="009F17CE"/>
    <w:rsid w:val="009F195E"/>
    <w:rsid w:val="009F21FA"/>
    <w:rsid w:val="009F23D1"/>
    <w:rsid w:val="009F28F2"/>
    <w:rsid w:val="009F2EB8"/>
    <w:rsid w:val="009F36B9"/>
    <w:rsid w:val="009F3FB3"/>
    <w:rsid w:val="009F460F"/>
    <w:rsid w:val="009F4D70"/>
    <w:rsid w:val="009F5800"/>
    <w:rsid w:val="009F643C"/>
    <w:rsid w:val="009F6E12"/>
    <w:rsid w:val="00A0120B"/>
    <w:rsid w:val="00A013D2"/>
    <w:rsid w:val="00A01799"/>
    <w:rsid w:val="00A0228C"/>
    <w:rsid w:val="00A02A32"/>
    <w:rsid w:val="00A03C10"/>
    <w:rsid w:val="00A049D8"/>
    <w:rsid w:val="00A04E43"/>
    <w:rsid w:val="00A04F32"/>
    <w:rsid w:val="00A05ECA"/>
    <w:rsid w:val="00A05F20"/>
    <w:rsid w:val="00A067FE"/>
    <w:rsid w:val="00A0722B"/>
    <w:rsid w:val="00A112D7"/>
    <w:rsid w:val="00A119D7"/>
    <w:rsid w:val="00A11CCE"/>
    <w:rsid w:val="00A11DD4"/>
    <w:rsid w:val="00A11F87"/>
    <w:rsid w:val="00A12D0F"/>
    <w:rsid w:val="00A140D3"/>
    <w:rsid w:val="00A15D82"/>
    <w:rsid w:val="00A1677D"/>
    <w:rsid w:val="00A17468"/>
    <w:rsid w:val="00A175C3"/>
    <w:rsid w:val="00A175EE"/>
    <w:rsid w:val="00A17700"/>
    <w:rsid w:val="00A17882"/>
    <w:rsid w:val="00A20ADD"/>
    <w:rsid w:val="00A225DD"/>
    <w:rsid w:val="00A229B2"/>
    <w:rsid w:val="00A22D37"/>
    <w:rsid w:val="00A234AC"/>
    <w:rsid w:val="00A237EC"/>
    <w:rsid w:val="00A238C8"/>
    <w:rsid w:val="00A2553B"/>
    <w:rsid w:val="00A258EB"/>
    <w:rsid w:val="00A26547"/>
    <w:rsid w:val="00A26AE3"/>
    <w:rsid w:val="00A26E33"/>
    <w:rsid w:val="00A2704C"/>
    <w:rsid w:val="00A308CB"/>
    <w:rsid w:val="00A30CC8"/>
    <w:rsid w:val="00A30E45"/>
    <w:rsid w:val="00A30FB2"/>
    <w:rsid w:val="00A31690"/>
    <w:rsid w:val="00A31889"/>
    <w:rsid w:val="00A31900"/>
    <w:rsid w:val="00A32CF7"/>
    <w:rsid w:val="00A330C1"/>
    <w:rsid w:val="00A33949"/>
    <w:rsid w:val="00A33C0A"/>
    <w:rsid w:val="00A34EDC"/>
    <w:rsid w:val="00A34FD4"/>
    <w:rsid w:val="00A35DF1"/>
    <w:rsid w:val="00A3615B"/>
    <w:rsid w:val="00A367F7"/>
    <w:rsid w:val="00A37494"/>
    <w:rsid w:val="00A37CB5"/>
    <w:rsid w:val="00A41709"/>
    <w:rsid w:val="00A42308"/>
    <w:rsid w:val="00A42FFD"/>
    <w:rsid w:val="00A439F2"/>
    <w:rsid w:val="00A4461B"/>
    <w:rsid w:val="00A45099"/>
    <w:rsid w:val="00A4562A"/>
    <w:rsid w:val="00A46ED7"/>
    <w:rsid w:val="00A470B8"/>
    <w:rsid w:val="00A47E23"/>
    <w:rsid w:val="00A508A2"/>
    <w:rsid w:val="00A509CD"/>
    <w:rsid w:val="00A50D99"/>
    <w:rsid w:val="00A54545"/>
    <w:rsid w:val="00A55312"/>
    <w:rsid w:val="00A561E9"/>
    <w:rsid w:val="00A5638D"/>
    <w:rsid w:val="00A5719B"/>
    <w:rsid w:val="00A606BC"/>
    <w:rsid w:val="00A60B95"/>
    <w:rsid w:val="00A61257"/>
    <w:rsid w:val="00A61380"/>
    <w:rsid w:val="00A61579"/>
    <w:rsid w:val="00A61723"/>
    <w:rsid w:val="00A620D1"/>
    <w:rsid w:val="00A62938"/>
    <w:rsid w:val="00A645F8"/>
    <w:rsid w:val="00A6521D"/>
    <w:rsid w:val="00A65573"/>
    <w:rsid w:val="00A6642B"/>
    <w:rsid w:val="00A667B7"/>
    <w:rsid w:val="00A66B72"/>
    <w:rsid w:val="00A66D39"/>
    <w:rsid w:val="00A67878"/>
    <w:rsid w:val="00A67941"/>
    <w:rsid w:val="00A67C71"/>
    <w:rsid w:val="00A70392"/>
    <w:rsid w:val="00A71A05"/>
    <w:rsid w:val="00A732DF"/>
    <w:rsid w:val="00A7336C"/>
    <w:rsid w:val="00A7401E"/>
    <w:rsid w:val="00A75BE5"/>
    <w:rsid w:val="00A7646A"/>
    <w:rsid w:val="00A76B2B"/>
    <w:rsid w:val="00A81255"/>
    <w:rsid w:val="00A81542"/>
    <w:rsid w:val="00A81FD0"/>
    <w:rsid w:val="00A821CC"/>
    <w:rsid w:val="00A829C1"/>
    <w:rsid w:val="00A837C7"/>
    <w:rsid w:val="00A848D5"/>
    <w:rsid w:val="00A84D75"/>
    <w:rsid w:val="00A86755"/>
    <w:rsid w:val="00A8704F"/>
    <w:rsid w:val="00A873E0"/>
    <w:rsid w:val="00A87B1B"/>
    <w:rsid w:val="00A87C53"/>
    <w:rsid w:val="00A90174"/>
    <w:rsid w:val="00A91D1D"/>
    <w:rsid w:val="00A92F57"/>
    <w:rsid w:val="00A94091"/>
    <w:rsid w:val="00A94CDD"/>
    <w:rsid w:val="00A95160"/>
    <w:rsid w:val="00A95310"/>
    <w:rsid w:val="00A96952"/>
    <w:rsid w:val="00A97403"/>
    <w:rsid w:val="00A97582"/>
    <w:rsid w:val="00A9762A"/>
    <w:rsid w:val="00A9785A"/>
    <w:rsid w:val="00AA00C8"/>
    <w:rsid w:val="00AA1CAF"/>
    <w:rsid w:val="00AA2B37"/>
    <w:rsid w:val="00AA315A"/>
    <w:rsid w:val="00AA31BD"/>
    <w:rsid w:val="00AA481E"/>
    <w:rsid w:val="00AA4E26"/>
    <w:rsid w:val="00AA5145"/>
    <w:rsid w:val="00AA5307"/>
    <w:rsid w:val="00AA5628"/>
    <w:rsid w:val="00AA6CC0"/>
    <w:rsid w:val="00AA6E42"/>
    <w:rsid w:val="00AB0177"/>
    <w:rsid w:val="00AB072C"/>
    <w:rsid w:val="00AB19F2"/>
    <w:rsid w:val="00AB28EA"/>
    <w:rsid w:val="00AB338D"/>
    <w:rsid w:val="00AB4945"/>
    <w:rsid w:val="00AB4EB2"/>
    <w:rsid w:val="00AB5094"/>
    <w:rsid w:val="00AB58A3"/>
    <w:rsid w:val="00AB5B07"/>
    <w:rsid w:val="00AB5FDA"/>
    <w:rsid w:val="00AB6126"/>
    <w:rsid w:val="00AB6B70"/>
    <w:rsid w:val="00AB79F9"/>
    <w:rsid w:val="00AC02F1"/>
    <w:rsid w:val="00AC0A5B"/>
    <w:rsid w:val="00AC11E6"/>
    <w:rsid w:val="00AC1A02"/>
    <w:rsid w:val="00AC2C79"/>
    <w:rsid w:val="00AC32AC"/>
    <w:rsid w:val="00AC53FC"/>
    <w:rsid w:val="00AC555A"/>
    <w:rsid w:val="00AC57F7"/>
    <w:rsid w:val="00AC6394"/>
    <w:rsid w:val="00AC7F74"/>
    <w:rsid w:val="00AD05EE"/>
    <w:rsid w:val="00AD159D"/>
    <w:rsid w:val="00AD26E0"/>
    <w:rsid w:val="00AD277B"/>
    <w:rsid w:val="00AD3448"/>
    <w:rsid w:val="00AD42CA"/>
    <w:rsid w:val="00AD5785"/>
    <w:rsid w:val="00AD5F05"/>
    <w:rsid w:val="00AD661C"/>
    <w:rsid w:val="00AD690F"/>
    <w:rsid w:val="00AD6C12"/>
    <w:rsid w:val="00AD7814"/>
    <w:rsid w:val="00AD7CA8"/>
    <w:rsid w:val="00AE0211"/>
    <w:rsid w:val="00AE0525"/>
    <w:rsid w:val="00AE0EB7"/>
    <w:rsid w:val="00AE1671"/>
    <w:rsid w:val="00AE2408"/>
    <w:rsid w:val="00AE2941"/>
    <w:rsid w:val="00AE3033"/>
    <w:rsid w:val="00AE3EBF"/>
    <w:rsid w:val="00AE4D57"/>
    <w:rsid w:val="00AE4E2C"/>
    <w:rsid w:val="00AF561C"/>
    <w:rsid w:val="00AF57C2"/>
    <w:rsid w:val="00AF58DD"/>
    <w:rsid w:val="00AF5A31"/>
    <w:rsid w:val="00AF63A7"/>
    <w:rsid w:val="00AF752D"/>
    <w:rsid w:val="00AF7FD7"/>
    <w:rsid w:val="00B00110"/>
    <w:rsid w:val="00B003F3"/>
    <w:rsid w:val="00B0157F"/>
    <w:rsid w:val="00B015CC"/>
    <w:rsid w:val="00B0196B"/>
    <w:rsid w:val="00B0219B"/>
    <w:rsid w:val="00B02F43"/>
    <w:rsid w:val="00B03689"/>
    <w:rsid w:val="00B04041"/>
    <w:rsid w:val="00B04408"/>
    <w:rsid w:val="00B04FA1"/>
    <w:rsid w:val="00B0661D"/>
    <w:rsid w:val="00B0663B"/>
    <w:rsid w:val="00B06BDB"/>
    <w:rsid w:val="00B072CE"/>
    <w:rsid w:val="00B07E99"/>
    <w:rsid w:val="00B10895"/>
    <w:rsid w:val="00B119D9"/>
    <w:rsid w:val="00B11E02"/>
    <w:rsid w:val="00B1228E"/>
    <w:rsid w:val="00B1272A"/>
    <w:rsid w:val="00B12BC7"/>
    <w:rsid w:val="00B158A6"/>
    <w:rsid w:val="00B15DE8"/>
    <w:rsid w:val="00B1659D"/>
    <w:rsid w:val="00B17A05"/>
    <w:rsid w:val="00B20233"/>
    <w:rsid w:val="00B210B1"/>
    <w:rsid w:val="00B21B37"/>
    <w:rsid w:val="00B2349B"/>
    <w:rsid w:val="00B25117"/>
    <w:rsid w:val="00B26DE9"/>
    <w:rsid w:val="00B3001A"/>
    <w:rsid w:val="00B302ED"/>
    <w:rsid w:val="00B3077D"/>
    <w:rsid w:val="00B31984"/>
    <w:rsid w:val="00B32504"/>
    <w:rsid w:val="00B32F0A"/>
    <w:rsid w:val="00B33062"/>
    <w:rsid w:val="00B33804"/>
    <w:rsid w:val="00B33B3F"/>
    <w:rsid w:val="00B3504C"/>
    <w:rsid w:val="00B356DC"/>
    <w:rsid w:val="00B35802"/>
    <w:rsid w:val="00B36A6E"/>
    <w:rsid w:val="00B36D65"/>
    <w:rsid w:val="00B373D3"/>
    <w:rsid w:val="00B37EF4"/>
    <w:rsid w:val="00B402EE"/>
    <w:rsid w:val="00B405FB"/>
    <w:rsid w:val="00B41367"/>
    <w:rsid w:val="00B433B8"/>
    <w:rsid w:val="00B441AD"/>
    <w:rsid w:val="00B44A4A"/>
    <w:rsid w:val="00B45150"/>
    <w:rsid w:val="00B45475"/>
    <w:rsid w:val="00B46743"/>
    <w:rsid w:val="00B46F45"/>
    <w:rsid w:val="00B472D9"/>
    <w:rsid w:val="00B47A3A"/>
    <w:rsid w:val="00B50C6E"/>
    <w:rsid w:val="00B51A81"/>
    <w:rsid w:val="00B52338"/>
    <w:rsid w:val="00B5374E"/>
    <w:rsid w:val="00B5413D"/>
    <w:rsid w:val="00B5503A"/>
    <w:rsid w:val="00B551EA"/>
    <w:rsid w:val="00B56329"/>
    <w:rsid w:val="00B56778"/>
    <w:rsid w:val="00B56A3D"/>
    <w:rsid w:val="00B57434"/>
    <w:rsid w:val="00B574A4"/>
    <w:rsid w:val="00B601D1"/>
    <w:rsid w:val="00B606C7"/>
    <w:rsid w:val="00B607F0"/>
    <w:rsid w:val="00B609B7"/>
    <w:rsid w:val="00B60CFF"/>
    <w:rsid w:val="00B61CED"/>
    <w:rsid w:val="00B61DF9"/>
    <w:rsid w:val="00B61E66"/>
    <w:rsid w:val="00B6232F"/>
    <w:rsid w:val="00B632D1"/>
    <w:rsid w:val="00B636D8"/>
    <w:rsid w:val="00B63F44"/>
    <w:rsid w:val="00B646CE"/>
    <w:rsid w:val="00B65A6D"/>
    <w:rsid w:val="00B65F0F"/>
    <w:rsid w:val="00B668CF"/>
    <w:rsid w:val="00B66CB7"/>
    <w:rsid w:val="00B70AF0"/>
    <w:rsid w:val="00B712D1"/>
    <w:rsid w:val="00B7185A"/>
    <w:rsid w:val="00B71B3D"/>
    <w:rsid w:val="00B72B99"/>
    <w:rsid w:val="00B74C25"/>
    <w:rsid w:val="00B75CFC"/>
    <w:rsid w:val="00B77130"/>
    <w:rsid w:val="00B77850"/>
    <w:rsid w:val="00B80734"/>
    <w:rsid w:val="00B8087A"/>
    <w:rsid w:val="00B80C2A"/>
    <w:rsid w:val="00B80FF1"/>
    <w:rsid w:val="00B83279"/>
    <w:rsid w:val="00B83BC6"/>
    <w:rsid w:val="00B843BF"/>
    <w:rsid w:val="00B84C6F"/>
    <w:rsid w:val="00B85163"/>
    <w:rsid w:val="00B85899"/>
    <w:rsid w:val="00B86527"/>
    <w:rsid w:val="00B86B68"/>
    <w:rsid w:val="00B87647"/>
    <w:rsid w:val="00B87C76"/>
    <w:rsid w:val="00B87DB4"/>
    <w:rsid w:val="00B904FF"/>
    <w:rsid w:val="00B920DD"/>
    <w:rsid w:val="00B92E3D"/>
    <w:rsid w:val="00B93F3D"/>
    <w:rsid w:val="00B9402E"/>
    <w:rsid w:val="00B9561D"/>
    <w:rsid w:val="00B96127"/>
    <w:rsid w:val="00B9621B"/>
    <w:rsid w:val="00B9711A"/>
    <w:rsid w:val="00BA0229"/>
    <w:rsid w:val="00BA0457"/>
    <w:rsid w:val="00BA2980"/>
    <w:rsid w:val="00BA2AF9"/>
    <w:rsid w:val="00BA3E52"/>
    <w:rsid w:val="00BA3F15"/>
    <w:rsid w:val="00BA4E3F"/>
    <w:rsid w:val="00BA4FE4"/>
    <w:rsid w:val="00BA5534"/>
    <w:rsid w:val="00BA5C9C"/>
    <w:rsid w:val="00BA7B8E"/>
    <w:rsid w:val="00BA7EBC"/>
    <w:rsid w:val="00BA7F84"/>
    <w:rsid w:val="00BA7F8B"/>
    <w:rsid w:val="00BB03E4"/>
    <w:rsid w:val="00BB1921"/>
    <w:rsid w:val="00BB1C0F"/>
    <w:rsid w:val="00BB2757"/>
    <w:rsid w:val="00BB3180"/>
    <w:rsid w:val="00BB3E86"/>
    <w:rsid w:val="00BB42E7"/>
    <w:rsid w:val="00BB477D"/>
    <w:rsid w:val="00BB5D50"/>
    <w:rsid w:val="00BB60E7"/>
    <w:rsid w:val="00BB7700"/>
    <w:rsid w:val="00BC0220"/>
    <w:rsid w:val="00BC0B34"/>
    <w:rsid w:val="00BC0C0E"/>
    <w:rsid w:val="00BC26D9"/>
    <w:rsid w:val="00BC26FC"/>
    <w:rsid w:val="00BC294E"/>
    <w:rsid w:val="00BC2964"/>
    <w:rsid w:val="00BC2B7F"/>
    <w:rsid w:val="00BC2DDA"/>
    <w:rsid w:val="00BC33A4"/>
    <w:rsid w:val="00BC493C"/>
    <w:rsid w:val="00BC5813"/>
    <w:rsid w:val="00BC621C"/>
    <w:rsid w:val="00BC658E"/>
    <w:rsid w:val="00BC6612"/>
    <w:rsid w:val="00BC6857"/>
    <w:rsid w:val="00BD0A17"/>
    <w:rsid w:val="00BD1266"/>
    <w:rsid w:val="00BD36E4"/>
    <w:rsid w:val="00BD428D"/>
    <w:rsid w:val="00BD68E7"/>
    <w:rsid w:val="00BD72DE"/>
    <w:rsid w:val="00BD77A8"/>
    <w:rsid w:val="00BD7B2B"/>
    <w:rsid w:val="00BD7C50"/>
    <w:rsid w:val="00BE0E1D"/>
    <w:rsid w:val="00BE159C"/>
    <w:rsid w:val="00BE2082"/>
    <w:rsid w:val="00BE3962"/>
    <w:rsid w:val="00BE4C91"/>
    <w:rsid w:val="00BE5B1C"/>
    <w:rsid w:val="00BE6C4A"/>
    <w:rsid w:val="00BE7061"/>
    <w:rsid w:val="00BE7EEF"/>
    <w:rsid w:val="00BF01F0"/>
    <w:rsid w:val="00BF05E3"/>
    <w:rsid w:val="00BF0D79"/>
    <w:rsid w:val="00BF0FB3"/>
    <w:rsid w:val="00BF1931"/>
    <w:rsid w:val="00BF234C"/>
    <w:rsid w:val="00BF3236"/>
    <w:rsid w:val="00BF362D"/>
    <w:rsid w:val="00BF3BD5"/>
    <w:rsid w:val="00BF7563"/>
    <w:rsid w:val="00C01936"/>
    <w:rsid w:val="00C01BEB"/>
    <w:rsid w:val="00C01F9A"/>
    <w:rsid w:val="00C039DA"/>
    <w:rsid w:val="00C04CA1"/>
    <w:rsid w:val="00C05729"/>
    <w:rsid w:val="00C05E01"/>
    <w:rsid w:val="00C06ED5"/>
    <w:rsid w:val="00C071DD"/>
    <w:rsid w:val="00C1002D"/>
    <w:rsid w:val="00C10D98"/>
    <w:rsid w:val="00C1106F"/>
    <w:rsid w:val="00C12703"/>
    <w:rsid w:val="00C12B15"/>
    <w:rsid w:val="00C12C7B"/>
    <w:rsid w:val="00C12EDA"/>
    <w:rsid w:val="00C135EA"/>
    <w:rsid w:val="00C13705"/>
    <w:rsid w:val="00C140EA"/>
    <w:rsid w:val="00C16207"/>
    <w:rsid w:val="00C164AF"/>
    <w:rsid w:val="00C1669B"/>
    <w:rsid w:val="00C177FB"/>
    <w:rsid w:val="00C205C5"/>
    <w:rsid w:val="00C2060C"/>
    <w:rsid w:val="00C207A0"/>
    <w:rsid w:val="00C211C5"/>
    <w:rsid w:val="00C226F2"/>
    <w:rsid w:val="00C22E36"/>
    <w:rsid w:val="00C2358A"/>
    <w:rsid w:val="00C240E1"/>
    <w:rsid w:val="00C24C08"/>
    <w:rsid w:val="00C26B4F"/>
    <w:rsid w:val="00C27A29"/>
    <w:rsid w:val="00C30757"/>
    <w:rsid w:val="00C30DAC"/>
    <w:rsid w:val="00C328C3"/>
    <w:rsid w:val="00C32CDE"/>
    <w:rsid w:val="00C32D0A"/>
    <w:rsid w:val="00C340B6"/>
    <w:rsid w:val="00C34718"/>
    <w:rsid w:val="00C360E4"/>
    <w:rsid w:val="00C3610B"/>
    <w:rsid w:val="00C36EB0"/>
    <w:rsid w:val="00C374C1"/>
    <w:rsid w:val="00C40015"/>
    <w:rsid w:val="00C40059"/>
    <w:rsid w:val="00C4033F"/>
    <w:rsid w:val="00C40AE6"/>
    <w:rsid w:val="00C40E0D"/>
    <w:rsid w:val="00C40FFF"/>
    <w:rsid w:val="00C415B8"/>
    <w:rsid w:val="00C41664"/>
    <w:rsid w:val="00C422BA"/>
    <w:rsid w:val="00C42AB7"/>
    <w:rsid w:val="00C42E40"/>
    <w:rsid w:val="00C434B0"/>
    <w:rsid w:val="00C44D72"/>
    <w:rsid w:val="00C45581"/>
    <w:rsid w:val="00C46ECF"/>
    <w:rsid w:val="00C47B83"/>
    <w:rsid w:val="00C50F81"/>
    <w:rsid w:val="00C512A8"/>
    <w:rsid w:val="00C5135B"/>
    <w:rsid w:val="00C51591"/>
    <w:rsid w:val="00C51A28"/>
    <w:rsid w:val="00C51CD1"/>
    <w:rsid w:val="00C53406"/>
    <w:rsid w:val="00C538CC"/>
    <w:rsid w:val="00C53C75"/>
    <w:rsid w:val="00C54F84"/>
    <w:rsid w:val="00C5509F"/>
    <w:rsid w:val="00C55519"/>
    <w:rsid w:val="00C55A58"/>
    <w:rsid w:val="00C56558"/>
    <w:rsid w:val="00C565E1"/>
    <w:rsid w:val="00C57288"/>
    <w:rsid w:val="00C57F38"/>
    <w:rsid w:val="00C61845"/>
    <w:rsid w:val="00C61EC2"/>
    <w:rsid w:val="00C620D9"/>
    <w:rsid w:val="00C624DE"/>
    <w:rsid w:val="00C6290F"/>
    <w:rsid w:val="00C63908"/>
    <w:rsid w:val="00C64524"/>
    <w:rsid w:val="00C64A6C"/>
    <w:rsid w:val="00C650F6"/>
    <w:rsid w:val="00C65166"/>
    <w:rsid w:val="00C66CE1"/>
    <w:rsid w:val="00C67BCA"/>
    <w:rsid w:val="00C67E73"/>
    <w:rsid w:val="00C71B5B"/>
    <w:rsid w:val="00C734E0"/>
    <w:rsid w:val="00C73869"/>
    <w:rsid w:val="00C74CBB"/>
    <w:rsid w:val="00C75567"/>
    <w:rsid w:val="00C755C1"/>
    <w:rsid w:val="00C7611F"/>
    <w:rsid w:val="00C77523"/>
    <w:rsid w:val="00C80706"/>
    <w:rsid w:val="00C81916"/>
    <w:rsid w:val="00C81AF0"/>
    <w:rsid w:val="00C81BD0"/>
    <w:rsid w:val="00C82A33"/>
    <w:rsid w:val="00C833FC"/>
    <w:rsid w:val="00C837D8"/>
    <w:rsid w:val="00C83CE2"/>
    <w:rsid w:val="00C84398"/>
    <w:rsid w:val="00C84AC0"/>
    <w:rsid w:val="00C85A8E"/>
    <w:rsid w:val="00C86524"/>
    <w:rsid w:val="00C8697B"/>
    <w:rsid w:val="00C86D70"/>
    <w:rsid w:val="00C87649"/>
    <w:rsid w:val="00C8764A"/>
    <w:rsid w:val="00C87AD1"/>
    <w:rsid w:val="00C87D04"/>
    <w:rsid w:val="00C9075A"/>
    <w:rsid w:val="00C90AA1"/>
    <w:rsid w:val="00C91671"/>
    <w:rsid w:val="00C92D93"/>
    <w:rsid w:val="00C93A02"/>
    <w:rsid w:val="00C966C3"/>
    <w:rsid w:val="00C977B1"/>
    <w:rsid w:val="00CA17E4"/>
    <w:rsid w:val="00CA2465"/>
    <w:rsid w:val="00CA28F8"/>
    <w:rsid w:val="00CA300A"/>
    <w:rsid w:val="00CA3032"/>
    <w:rsid w:val="00CA34C0"/>
    <w:rsid w:val="00CA387B"/>
    <w:rsid w:val="00CA3919"/>
    <w:rsid w:val="00CA4C2B"/>
    <w:rsid w:val="00CA5499"/>
    <w:rsid w:val="00CA6435"/>
    <w:rsid w:val="00CA6DAC"/>
    <w:rsid w:val="00CA71E5"/>
    <w:rsid w:val="00CA7316"/>
    <w:rsid w:val="00CA74E1"/>
    <w:rsid w:val="00CA7A27"/>
    <w:rsid w:val="00CA7D02"/>
    <w:rsid w:val="00CA7DA4"/>
    <w:rsid w:val="00CB0345"/>
    <w:rsid w:val="00CB074B"/>
    <w:rsid w:val="00CB1994"/>
    <w:rsid w:val="00CB1AAA"/>
    <w:rsid w:val="00CB2FB3"/>
    <w:rsid w:val="00CB32BE"/>
    <w:rsid w:val="00CB3490"/>
    <w:rsid w:val="00CB407A"/>
    <w:rsid w:val="00CB4550"/>
    <w:rsid w:val="00CB46FC"/>
    <w:rsid w:val="00CB5632"/>
    <w:rsid w:val="00CB5BCA"/>
    <w:rsid w:val="00CB5F51"/>
    <w:rsid w:val="00CB71BF"/>
    <w:rsid w:val="00CB78F0"/>
    <w:rsid w:val="00CB7DC0"/>
    <w:rsid w:val="00CC0EA1"/>
    <w:rsid w:val="00CC1265"/>
    <w:rsid w:val="00CC2D52"/>
    <w:rsid w:val="00CC425C"/>
    <w:rsid w:val="00CC467D"/>
    <w:rsid w:val="00CC4731"/>
    <w:rsid w:val="00CC4881"/>
    <w:rsid w:val="00CC4AA7"/>
    <w:rsid w:val="00CC57DF"/>
    <w:rsid w:val="00CC6E96"/>
    <w:rsid w:val="00CC7DB6"/>
    <w:rsid w:val="00CC7E6F"/>
    <w:rsid w:val="00CD0458"/>
    <w:rsid w:val="00CD0B5B"/>
    <w:rsid w:val="00CD128C"/>
    <w:rsid w:val="00CD1A66"/>
    <w:rsid w:val="00CD1B15"/>
    <w:rsid w:val="00CD1E0B"/>
    <w:rsid w:val="00CD2602"/>
    <w:rsid w:val="00CD2AEA"/>
    <w:rsid w:val="00CD2B6E"/>
    <w:rsid w:val="00CD2B7C"/>
    <w:rsid w:val="00CD2DD2"/>
    <w:rsid w:val="00CD3F38"/>
    <w:rsid w:val="00CD478E"/>
    <w:rsid w:val="00CD4E9B"/>
    <w:rsid w:val="00CD59E9"/>
    <w:rsid w:val="00CD5E46"/>
    <w:rsid w:val="00CD699B"/>
    <w:rsid w:val="00CD69D2"/>
    <w:rsid w:val="00CD7D52"/>
    <w:rsid w:val="00CE0393"/>
    <w:rsid w:val="00CE08DF"/>
    <w:rsid w:val="00CE0B25"/>
    <w:rsid w:val="00CE0C91"/>
    <w:rsid w:val="00CE14A6"/>
    <w:rsid w:val="00CE2EB8"/>
    <w:rsid w:val="00CE431B"/>
    <w:rsid w:val="00CE46C3"/>
    <w:rsid w:val="00CE4795"/>
    <w:rsid w:val="00CE5785"/>
    <w:rsid w:val="00CE7530"/>
    <w:rsid w:val="00CF0880"/>
    <w:rsid w:val="00CF1107"/>
    <w:rsid w:val="00CF11C6"/>
    <w:rsid w:val="00CF12D2"/>
    <w:rsid w:val="00CF1909"/>
    <w:rsid w:val="00CF1DEB"/>
    <w:rsid w:val="00CF23A3"/>
    <w:rsid w:val="00CF2563"/>
    <w:rsid w:val="00CF49D7"/>
    <w:rsid w:val="00CF4F5B"/>
    <w:rsid w:val="00CF6DE9"/>
    <w:rsid w:val="00CF6FB0"/>
    <w:rsid w:val="00CF7022"/>
    <w:rsid w:val="00D0030B"/>
    <w:rsid w:val="00D00AC7"/>
    <w:rsid w:val="00D011D4"/>
    <w:rsid w:val="00D013F2"/>
    <w:rsid w:val="00D016E7"/>
    <w:rsid w:val="00D01A37"/>
    <w:rsid w:val="00D030FE"/>
    <w:rsid w:val="00D03173"/>
    <w:rsid w:val="00D03BE3"/>
    <w:rsid w:val="00D03E86"/>
    <w:rsid w:val="00D055E5"/>
    <w:rsid w:val="00D05755"/>
    <w:rsid w:val="00D05F7B"/>
    <w:rsid w:val="00D063CB"/>
    <w:rsid w:val="00D07A7B"/>
    <w:rsid w:val="00D10CFA"/>
    <w:rsid w:val="00D10D17"/>
    <w:rsid w:val="00D11D8A"/>
    <w:rsid w:val="00D1386E"/>
    <w:rsid w:val="00D14D18"/>
    <w:rsid w:val="00D1517E"/>
    <w:rsid w:val="00D15DD9"/>
    <w:rsid w:val="00D1793C"/>
    <w:rsid w:val="00D17ADB"/>
    <w:rsid w:val="00D17DB5"/>
    <w:rsid w:val="00D17E7A"/>
    <w:rsid w:val="00D203E8"/>
    <w:rsid w:val="00D21DFF"/>
    <w:rsid w:val="00D22107"/>
    <w:rsid w:val="00D22E1B"/>
    <w:rsid w:val="00D22F42"/>
    <w:rsid w:val="00D24F11"/>
    <w:rsid w:val="00D251AF"/>
    <w:rsid w:val="00D253AC"/>
    <w:rsid w:val="00D262CB"/>
    <w:rsid w:val="00D26889"/>
    <w:rsid w:val="00D2692F"/>
    <w:rsid w:val="00D27344"/>
    <w:rsid w:val="00D27D46"/>
    <w:rsid w:val="00D3034D"/>
    <w:rsid w:val="00D30518"/>
    <w:rsid w:val="00D305AF"/>
    <w:rsid w:val="00D31EB7"/>
    <w:rsid w:val="00D339CE"/>
    <w:rsid w:val="00D34E33"/>
    <w:rsid w:val="00D35384"/>
    <w:rsid w:val="00D35B91"/>
    <w:rsid w:val="00D35BCD"/>
    <w:rsid w:val="00D36985"/>
    <w:rsid w:val="00D36FB3"/>
    <w:rsid w:val="00D372CA"/>
    <w:rsid w:val="00D37518"/>
    <w:rsid w:val="00D40973"/>
    <w:rsid w:val="00D41AE7"/>
    <w:rsid w:val="00D4201A"/>
    <w:rsid w:val="00D44E34"/>
    <w:rsid w:val="00D45D5A"/>
    <w:rsid w:val="00D46A00"/>
    <w:rsid w:val="00D475A9"/>
    <w:rsid w:val="00D47CA3"/>
    <w:rsid w:val="00D517DE"/>
    <w:rsid w:val="00D518DD"/>
    <w:rsid w:val="00D519CE"/>
    <w:rsid w:val="00D51B73"/>
    <w:rsid w:val="00D526EC"/>
    <w:rsid w:val="00D528E0"/>
    <w:rsid w:val="00D537B8"/>
    <w:rsid w:val="00D53AEF"/>
    <w:rsid w:val="00D53E13"/>
    <w:rsid w:val="00D548C9"/>
    <w:rsid w:val="00D55263"/>
    <w:rsid w:val="00D573C3"/>
    <w:rsid w:val="00D6028D"/>
    <w:rsid w:val="00D60600"/>
    <w:rsid w:val="00D608EA"/>
    <w:rsid w:val="00D60B51"/>
    <w:rsid w:val="00D625F1"/>
    <w:rsid w:val="00D63890"/>
    <w:rsid w:val="00D64082"/>
    <w:rsid w:val="00D6444F"/>
    <w:rsid w:val="00D6503F"/>
    <w:rsid w:val="00D65ECD"/>
    <w:rsid w:val="00D6686C"/>
    <w:rsid w:val="00D673D1"/>
    <w:rsid w:val="00D70593"/>
    <w:rsid w:val="00D715E7"/>
    <w:rsid w:val="00D715F0"/>
    <w:rsid w:val="00D725AD"/>
    <w:rsid w:val="00D73FAC"/>
    <w:rsid w:val="00D74076"/>
    <w:rsid w:val="00D7501B"/>
    <w:rsid w:val="00D758B2"/>
    <w:rsid w:val="00D75D7D"/>
    <w:rsid w:val="00D761AE"/>
    <w:rsid w:val="00D765AB"/>
    <w:rsid w:val="00D800F3"/>
    <w:rsid w:val="00D80334"/>
    <w:rsid w:val="00D80605"/>
    <w:rsid w:val="00D80B96"/>
    <w:rsid w:val="00D80BEF"/>
    <w:rsid w:val="00D80D3D"/>
    <w:rsid w:val="00D80F52"/>
    <w:rsid w:val="00D81449"/>
    <w:rsid w:val="00D81946"/>
    <w:rsid w:val="00D81C24"/>
    <w:rsid w:val="00D82656"/>
    <w:rsid w:val="00D8368B"/>
    <w:rsid w:val="00D858CA"/>
    <w:rsid w:val="00D871C2"/>
    <w:rsid w:val="00D8795B"/>
    <w:rsid w:val="00D87DE5"/>
    <w:rsid w:val="00D9011D"/>
    <w:rsid w:val="00D90871"/>
    <w:rsid w:val="00D90A79"/>
    <w:rsid w:val="00D90AC8"/>
    <w:rsid w:val="00D90D16"/>
    <w:rsid w:val="00D913C8"/>
    <w:rsid w:val="00D914D5"/>
    <w:rsid w:val="00D9178B"/>
    <w:rsid w:val="00D921D6"/>
    <w:rsid w:val="00D927C3"/>
    <w:rsid w:val="00D93B6B"/>
    <w:rsid w:val="00D94B68"/>
    <w:rsid w:val="00D94D59"/>
    <w:rsid w:val="00D94DB3"/>
    <w:rsid w:val="00D950C3"/>
    <w:rsid w:val="00D969C0"/>
    <w:rsid w:val="00D969E3"/>
    <w:rsid w:val="00DA0254"/>
    <w:rsid w:val="00DA0410"/>
    <w:rsid w:val="00DA05A0"/>
    <w:rsid w:val="00DA25C9"/>
    <w:rsid w:val="00DA34A1"/>
    <w:rsid w:val="00DA36EA"/>
    <w:rsid w:val="00DA3B1F"/>
    <w:rsid w:val="00DA4068"/>
    <w:rsid w:val="00DA6115"/>
    <w:rsid w:val="00DA65A6"/>
    <w:rsid w:val="00DA6659"/>
    <w:rsid w:val="00DA6B95"/>
    <w:rsid w:val="00DA6EAA"/>
    <w:rsid w:val="00DB0403"/>
    <w:rsid w:val="00DB07C4"/>
    <w:rsid w:val="00DB0CE4"/>
    <w:rsid w:val="00DB0F8B"/>
    <w:rsid w:val="00DB1924"/>
    <w:rsid w:val="00DB31E8"/>
    <w:rsid w:val="00DB33B8"/>
    <w:rsid w:val="00DB358C"/>
    <w:rsid w:val="00DB48CE"/>
    <w:rsid w:val="00DB5D05"/>
    <w:rsid w:val="00DB7687"/>
    <w:rsid w:val="00DB7786"/>
    <w:rsid w:val="00DB7B1A"/>
    <w:rsid w:val="00DC090C"/>
    <w:rsid w:val="00DC0AA2"/>
    <w:rsid w:val="00DC0D3A"/>
    <w:rsid w:val="00DC0D81"/>
    <w:rsid w:val="00DC0E25"/>
    <w:rsid w:val="00DC0ECA"/>
    <w:rsid w:val="00DC1442"/>
    <w:rsid w:val="00DC1B7A"/>
    <w:rsid w:val="00DC22E3"/>
    <w:rsid w:val="00DC2DF5"/>
    <w:rsid w:val="00DC3E9D"/>
    <w:rsid w:val="00DC43FB"/>
    <w:rsid w:val="00DC4A0F"/>
    <w:rsid w:val="00DC70E6"/>
    <w:rsid w:val="00DC7849"/>
    <w:rsid w:val="00DC7A62"/>
    <w:rsid w:val="00DD01B3"/>
    <w:rsid w:val="00DD13D4"/>
    <w:rsid w:val="00DD15C5"/>
    <w:rsid w:val="00DD1CDF"/>
    <w:rsid w:val="00DD2342"/>
    <w:rsid w:val="00DD44A6"/>
    <w:rsid w:val="00DD4834"/>
    <w:rsid w:val="00DD55CA"/>
    <w:rsid w:val="00DD6D23"/>
    <w:rsid w:val="00DD72C3"/>
    <w:rsid w:val="00DE1472"/>
    <w:rsid w:val="00DE18CB"/>
    <w:rsid w:val="00DE25D5"/>
    <w:rsid w:val="00DE5379"/>
    <w:rsid w:val="00DE637D"/>
    <w:rsid w:val="00DE74E5"/>
    <w:rsid w:val="00DF0B9F"/>
    <w:rsid w:val="00DF12FD"/>
    <w:rsid w:val="00DF144C"/>
    <w:rsid w:val="00DF16CC"/>
    <w:rsid w:val="00DF1B31"/>
    <w:rsid w:val="00DF2278"/>
    <w:rsid w:val="00DF2406"/>
    <w:rsid w:val="00DF3B9D"/>
    <w:rsid w:val="00DF3E25"/>
    <w:rsid w:val="00DF4134"/>
    <w:rsid w:val="00DF4888"/>
    <w:rsid w:val="00DF6048"/>
    <w:rsid w:val="00DF6ED9"/>
    <w:rsid w:val="00DF7C00"/>
    <w:rsid w:val="00E00DBE"/>
    <w:rsid w:val="00E01314"/>
    <w:rsid w:val="00E01D8A"/>
    <w:rsid w:val="00E02482"/>
    <w:rsid w:val="00E02B6A"/>
    <w:rsid w:val="00E02DDB"/>
    <w:rsid w:val="00E03465"/>
    <w:rsid w:val="00E042A2"/>
    <w:rsid w:val="00E04BE0"/>
    <w:rsid w:val="00E05B0B"/>
    <w:rsid w:val="00E07E9E"/>
    <w:rsid w:val="00E07F5D"/>
    <w:rsid w:val="00E10256"/>
    <w:rsid w:val="00E1179C"/>
    <w:rsid w:val="00E122D8"/>
    <w:rsid w:val="00E13227"/>
    <w:rsid w:val="00E133E7"/>
    <w:rsid w:val="00E138E9"/>
    <w:rsid w:val="00E13CB7"/>
    <w:rsid w:val="00E13DCE"/>
    <w:rsid w:val="00E14DE9"/>
    <w:rsid w:val="00E15AE6"/>
    <w:rsid w:val="00E1616D"/>
    <w:rsid w:val="00E167AA"/>
    <w:rsid w:val="00E16CF8"/>
    <w:rsid w:val="00E1783A"/>
    <w:rsid w:val="00E215E9"/>
    <w:rsid w:val="00E23204"/>
    <w:rsid w:val="00E233B7"/>
    <w:rsid w:val="00E23932"/>
    <w:rsid w:val="00E2472D"/>
    <w:rsid w:val="00E248B4"/>
    <w:rsid w:val="00E25679"/>
    <w:rsid w:val="00E26501"/>
    <w:rsid w:val="00E26779"/>
    <w:rsid w:val="00E26B26"/>
    <w:rsid w:val="00E2733E"/>
    <w:rsid w:val="00E273DB"/>
    <w:rsid w:val="00E276A8"/>
    <w:rsid w:val="00E30D06"/>
    <w:rsid w:val="00E31111"/>
    <w:rsid w:val="00E31EAF"/>
    <w:rsid w:val="00E32715"/>
    <w:rsid w:val="00E32743"/>
    <w:rsid w:val="00E32BE2"/>
    <w:rsid w:val="00E3301D"/>
    <w:rsid w:val="00E33251"/>
    <w:rsid w:val="00E335A1"/>
    <w:rsid w:val="00E34668"/>
    <w:rsid w:val="00E3648C"/>
    <w:rsid w:val="00E36762"/>
    <w:rsid w:val="00E36C6F"/>
    <w:rsid w:val="00E3746A"/>
    <w:rsid w:val="00E40532"/>
    <w:rsid w:val="00E414AC"/>
    <w:rsid w:val="00E41FF9"/>
    <w:rsid w:val="00E42236"/>
    <w:rsid w:val="00E423CB"/>
    <w:rsid w:val="00E4261F"/>
    <w:rsid w:val="00E42BBC"/>
    <w:rsid w:val="00E43078"/>
    <w:rsid w:val="00E44266"/>
    <w:rsid w:val="00E45171"/>
    <w:rsid w:val="00E463B7"/>
    <w:rsid w:val="00E47783"/>
    <w:rsid w:val="00E51AB7"/>
    <w:rsid w:val="00E52498"/>
    <w:rsid w:val="00E52C98"/>
    <w:rsid w:val="00E52EFC"/>
    <w:rsid w:val="00E53008"/>
    <w:rsid w:val="00E5307B"/>
    <w:rsid w:val="00E5329C"/>
    <w:rsid w:val="00E5345C"/>
    <w:rsid w:val="00E53B3E"/>
    <w:rsid w:val="00E53D12"/>
    <w:rsid w:val="00E55181"/>
    <w:rsid w:val="00E56641"/>
    <w:rsid w:val="00E60727"/>
    <w:rsid w:val="00E60936"/>
    <w:rsid w:val="00E611CF"/>
    <w:rsid w:val="00E61DF9"/>
    <w:rsid w:val="00E62415"/>
    <w:rsid w:val="00E625E6"/>
    <w:rsid w:val="00E62828"/>
    <w:rsid w:val="00E6337D"/>
    <w:rsid w:val="00E63904"/>
    <w:rsid w:val="00E649ED"/>
    <w:rsid w:val="00E655AA"/>
    <w:rsid w:val="00E6580A"/>
    <w:rsid w:val="00E65B42"/>
    <w:rsid w:val="00E65CB8"/>
    <w:rsid w:val="00E67198"/>
    <w:rsid w:val="00E70C63"/>
    <w:rsid w:val="00E71084"/>
    <w:rsid w:val="00E72646"/>
    <w:rsid w:val="00E727B6"/>
    <w:rsid w:val="00E7404B"/>
    <w:rsid w:val="00E744AD"/>
    <w:rsid w:val="00E74905"/>
    <w:rsid w:val="00E74A6F"/>
    <w:rsid w:val="00E7524E"/>
    <w:rsid w:val="00E75F45"/>
    <w:rsid w:val="00E76008"/>
    <w:rsid w:val="00E77585"/>
    <w:rsid w:val="00E777BA"/>
    <w:rsid w:val="00E77A84"/>
    <w:rsid w:val="00E77AFB"/>
    <w:rsid w:val="00E77FA8"/>
    <w:rsid w:val="00E80809"/>
    <w:rsid w:val="00E80B69"/>
    <w:rsid w:val="00E8118F"/>
    <w:rsid w:val="00E832F4"/>
    <w:rsid w:val="00E83CEC"/>
    <w:rsid w:val="00E841DE"/>
    <w:rsid w:val="00E8498C"/>
    <w:rsid w:val="00E84BE7"/>
    <w:rsid w:val="00E84E65"/>
    <w:rsid w:val="00E854F4"/>
    <w:rsid w:val="00E865AD"/>
    <w:rsid w:val="00E86FEB"/>
    <w:rsid w:val="00E879A9"/>
    <w:rsid w:val="00E9007A"/>
    <w:rsid w:val="00E913FA"/>
    <w:rsid w:val="00E92745"/>
    <w:rsid w:val="00E93335"/>
    <w:rsid w:val="00E9376A"/>
    <w:rsid w:val="00E9495C"/>
    <w:rsid w:val="00E94BAF"/>
    <w:rsid w:val="00E9614E"/>
    <w:rsid w:val="00E971F8"/>
    <w:rsid w:val="00E973B0"/>
    <w:rsid w:val="00E97485"/>
    <w:rsid w:val="00E97DE3"/>
    <w:rsid w:val="00E97E2C"/>
    <w:rsid w:val="00E97FBC"/>
    <w:rsid w:val="00EA0181"/>
    <w:rsid w:val="00EA064F"/>
    <w:rsid w:val="00EA0D73"/>
    <w:rsid w:val="00EA36F2"/>
    <w:rsid w:val="00EA3E21"/>
    <w:rsid w:val="00EA3F19"/>
    <w:rsid w:val="00EA4176"/>
    <w:rsid w:val="00EA43D9"/>
    <w:rsid w:val="00EA4535"/>
    <w:rsid w:val="00EA4A80"/>
    <w:rsid w:val="00EA4DE3"/>
    <w:rsid w:val="00EA526B"/>
    <w:rsid w:val="00EA54B9"/>
    <w:rsid w:val="00EA6928"/>
    <w:rsid w:val="00EB2514"/>
    <w:rsid w:val="00EB4B99"/>
    <w:rsid w:val="00EB5009"/>
    <w:rsid w:val="00EB572D"/>
    <w:rsid w:val="00EB5867"/>
    <w:rsid w:val="00EB5D4F"/>
    <w:rsid w:val="00EB69F1"/>
    <w:rsid w:val="00EB6A0E"/>
    <w:rsid w:val="00EB7A20"/>
    <w:rsid w:val="00EB7FE6"/>
    <w:rsid w:val="00EC037C"/>
    <w:rsid w:val="00EC0845"/>
    <w:rsid w:val="00EC0B12"/>
    <w:rsid w:val="00EC1010"/>
    <w:rsid w:val="00EC2109"/>
    <w:rsid w:val="00EC24C7"/>
    <w:rsid w:val="00EC3324"/>
    <w:rsid w:val="00EC3952"/>
    <w:rsid w:val="00EC3A0F"/>
    <w:rsid w:val="00EC3BD7"/>
    <w:rsid w:val="00EC4618"/>
    <w:rsid w:val="00EC4DC3"/>
    <w:rsid w:val="00EC5148"/>
    <w:rsid w:val="00EC5797"/>
    <w:rsid w:val="00EC680B"/>
    <w:rsid w:val="00EC71D8"/>
    <w:rsid w:val="00EC75CB"/>
    <w:rsid w:val="00ED0216"/>
    <w:rsid w:val="00ED025A"/>
    <w:rsid w:val="00ED0753"/>
    <w:rsid w:val="00ED0BF0"/>
    <w:rsid w:val="00ED1033"/>
    <w:rsid w:val="00ED1F3C"/>
    <w:rsid w:val="00ED2DF0"/>
    <w:rsid w:val="00ED4394"/>
    <w:rsid w:val="00ED46EB"/>
    <w:rsid w:val="00ED4A0F"/>
    <w:rsid w:val="00ED7217"/>
    <w:rsid w:val="00ED7C9A"/>
    <w:rsid w:val="00ED7E0C"/>
    <w:rsid w:val="00EE0EA4"/>
    <w:rsid w:val="00EE1086"/>
    <w:rsid w:val="00EE154C"/>
    <w:rsid w:val="00EE2A40"/>
    <w:rsid w:val="00EE3070"/>
    <w:rsid w:val="00EE3429"/>
    <w:rsid w:val="00EE4C42"/>
    <w:rsid w:val="00EE5567"/>
    <w:rsid w:val="00EE5698"/>
    <w:rsid w:val="00EE56E5"/>
    <w:rsid w:val="00EE57C0"/>
    <w:rsid w:val="00EE686C"/>
    <w:rsid w:val="00EE78B4"/>
    <w:rsid w:val="00EF1456"/>
    <w:rsid w:val="00EF1458"/>
    <w:rsid w:val="00EF1D1B"/>
    <w:rsid w:val="00EF28DF"/>
    <w:rsid w:val="00EF2AD9"/>
    <w:rsid w:val="00EF2B0B"/>
    <w:rsid w:val="00EF2C7F"/>
    <w:rsid w:val="00EF33E9"/>
    <w:rsid w:val="00EF4014"/>
    <w:rsid w:val="00EF4022"/>
    <w:rsid w:val="00EF41FF"/>
    <w:rsid w:val="00EF4811"/>
    <w:rsid w:val="00EF6031"/>
    <w:rsid w:val="00EF6180"/>
    <w:rsid w:val="00EF6759"/>
    <w:rsid w:val="00EF6EBA"/>
    <w:rsid w:val="00F00392"/>
    <w:rsid w:val="00F013CE"/>
    <w:rsid w:val="00F02362"/>
    <w:rsid w:val="00F028BF"/>
    <w:rsid w:val="00F03A45"/>
    <w:rsid w:val="00F03D48"/>
    <w:rsid w:val="00F041E3"/>
    <w:rsid w:val="00F0511C"/>
    <w:rsid w:val="00F056AD"/>
    <w:rsid w:val="00F05C73"/>
    <w:rsid w:val="00F06C94"/>
    <w:rsid w:val="00F075FF"/>
    <w:rsid w:val="00F07760"/>
    <w:rsid w:val="00F078C7"/>
    <w:rsid w:val="00F07ABE"/>
    <w:rsid w:val="00F07B22"/>
    <w:rsid w:val="00F07E89"/>
    <w:rsid w:val="00F104C4"/>
    <w:rsid w:val="00F10CA9"/>
    <w:rsid w:val="00F10D25"/>
    <w:rsid w:val="00F10EB0"/>
    <w:rsid w:val="00F1143B"/>
    <w:rsid w:val="00F14A70"/>
    <w:rsid w:val="00F14F0F"/>
    <w:rsid w:val="00F161B0"/>
    <w:rsid w:val="00F16918"/>
    <w:rsid w:val="00F175A6"/>
    <w:rsid w:val="00F20AA7"/>
    <w:rsid w:val="00F2241A"/>
    <w:rsid w:val="00F2276F"/>
    <w:rsid w:val="00F22B80"/>
    <w:rsid w:val="00F23155"/>
    <w:rsid w:val="00F235C3"/>
    <w:rsid w:val="00F238C3"/>
    <w:rsid w:val="00F23D06"/>
    <w:rsid w:val="00F240D7"/>
    <w:rsid w:val="00F24660"/>
    <w:rsid w:val="00F25321"/>
    <w:rsid w:val="00F26873"/>
    <w:rsid w:val="00F2718B"/>
    <w:rsid w:val="00F27308"/>
    <w:rsid w:val="00F277F4"/>
    <w:rsid w:val="00F300BA"/>
    <w:rsid w:val="00F30EE0"/>
    <w:rsid w:val="00F318DE"/>
    <w:rsid w:val="00F31C54"/>
    <w:rsid w:val="00F35367"/>
    <w:rsid w:val="00F355F6"/>
    <w:rsid w:val="00F3581E"/>
    <w:rsid w:val="00F35AB2"/>
    <w:rsid w:val="00F36348"/>
    <w:rsid w:val="00F36E54"/>
    <w:rsid w:val="00F37280"/>
    <w:rsid w:val="00F37D66"/>
    <w:rsid w:val="00F404FB"/>
    <w:rsid w:val="00F40B03"/>
    <w:rsid w:val="00F40B63"/>
    <w:rsid w:val="00F4116A"/>
    <w:rsid w:val="00F4135A"/>
    <w:rsid w:val="00F415CA"/>
    <w:rsid w:val="00F41868"/>
    <w:rsid w:val="00F41ACD"/>
    <w:rsid w:val="00F43B67"/>
    <w:rsid w:val="00F43E54"/>
    <w:rsid w:val="00F44519"/>
    <w:rsid w:val="00F44710"/>
    <w:rsid w:val="00F4667E"/>
    <w:rsid w:val="00F47546"/>
    <w:rsid w:val="00F47B14"/>
    <w:rsid w:val="00F500D4"/>
    <w:rsid w:val="00F50324"/>
    <w:rsid w:val="00F505E1"/>
    <w:rsid w:val="00F50BF6"/>
    <w:rsid w:val="00F50ED9"/>
    <w:rsid w:val="00F50F07"/>
    <w:rsid w:val="00F516BB"/>
    <w:rsid w:val="00F52324"/>
    <w:rsid w:val="00F52377"/>
    <w:rsid w:val="00F53300"/>
    <w:rsid w:val="00F5369C"/>
    <w:rsid w:val="00F53879"/>
    <w:rsid w:val="00F5485C"/>
    <w:rsid w:val="00F548CF"/>
    <w:rsid w:val="00F55488"/>
    <w:rsid w:val="00F55738"/>
    <w:rsid w:val="00F55B7F"/>
    <w:rsid w:val="00F57132"/>
    <w:rsid w:val="00F57B86"/>
    <w:rsid w:val="00F57C47"/>
    <w:rsid w:val="00F60691"/>
    <w:rsid w:val="00F609B0"/>
    <w:rsid w:val="00F62AFF"/>
    <w:rsid w:val="00F62D86"/>
    <w:rsid w:val="00F636C7"/>
    <w:rsid w:val="00F63D57"/>
    <w:rsid w:val="00F64242"/>
    <w:rsid w:val="00F64BAE"/>
    <w:rsid w:val="00F670F8"/>
    <w:rsid w:val="00F67469"/>
    <w:rsid w:val="00F67A9D"/>
    <w:rsid w:val="00F722FD"/>
    <w:rsid w:val="00F72385"/>
    <w:rsid w:val="00F73019"/>
    <w:rsid w:val="00F7305E"/>
    <w:rsid w:val="00F73C60"/>
    <w:rsid w:val="00F73C93"/>
    <w:rsid w:val="00F74710"/>
    <w:rsid w:val="00F74B6E"/>
    <w:rsid w:val="00F7714A"/>
    <w:rsid w:val="00F77A19"/>
    <w:rsid w:val="00F804EE"/>
    <w:rsid w:val="00F80537"/>
    <w:rsid w:val="00F805B6"/>
    <w:rsid w:val="00F8175B"/>
    <w:rsid w:val="00F82172"/>
    <w:rsid w:val="00F82555"/>
    <w:rsid w:val="00F82624"/>
    <w:rsid w:val="00F83204"/>
    <w:rsid w:val="00F833BD"/>
    <w:rsid w:val="00F850C6"/>
    <w:rsid w:val="00F851AB"/>
    <w:rsid w:val="00F8585A"/>
    <w:rsid w:val="00F85A27"/>
    <w:rsid w:val="00F864A7"/>
    <w:rsid w:val="00F86653"/>
    <w:rsid w:val="00F8717D"/>
    <w:rsid w:val="00F87FC4"/>
    <w:rsid w:val="00F9049B"/>
    <w:rsid w:val="00F91864"/>
    <w:rsid w:val="00F925B9"/>
    <w:rsid w:val="00F9442B"/>
    <w:rsid w:val="00F95756"/>
    <w:rsid w:val="00F9690A"/>
    <w:rsid w:val="00F96D15"/>
    <w:rsid w:val="00FA08CF"/>
    <w:rsid w:val="00FA0CDC"/>
    <w:rsid w:val="00FA2313"/>
    <w:rsid w:val="00FA2CEB"/>
    <w:rsid w:val="00FA2F4E"/>
    <w:rsid w:val="00FA357A"/>
    <w:rsid w:val="00FA4797"/>
    <w:rsid w:val="00FA4E38"/>
    <w:rsid w:val="00FA5804"/>
    <w:rsid w:val="00FA6681"/>
    <w:rsid w:val="00FA6EED"/>
    <w:rsid w:val="00FA7948"/>
    <w:rsid w:val="00FB0053"/>
    <w:rsid w:val="00FB0360"/>
    <w:rsid w:val="00FB062B"/>
    <w:rsid w:val="00FB08FD"/>
    <w:rsid w:val="00FB0935"/>
    <w:rsid w:val="00FB0D49"/>
    <w:rsid w:val="00FB0FEC"/>
    <w:rsid w:val="00FB148B"/>
    <w:rsid w:val="00FB1CEE"/>
    <w:rsid w:val="00FB281E"/>
    <w:rsid w:val="00FB324C"/>
    <w:rsid w:val="00FB40B1"/>
    <w:rsid w:val="00FB4474"/>
    <w:rsid w:val="00FB4B31"/>
    <w:rsid w:val="00FB4FBA"/>
    <w:rsid w:val="00FB547A"/>
    <w:rsid w:val="00FB736A"/>
    <w:rsid w:val="00FC0930"/>
    <w:rsid w:val="00FC0B56"/>
    <w:rsid w:val="00FC0BA0"/>
    <w:rsid w:val="00FC16A1"/>
    <w:rsid w:val="00FC1DA6"/>
    <w:rsid w:val="00FC2A60"/>
    <w:rsid w:val="00FC391D"/>
    <w:rsid w:val="00FC539E"/>
    <w:rsid w:val="00FC5495"/>
    <w:rsid w:val="00FC57E0"/>
    <w:rsid w:val="00FC5A72"/>
    <w:rsid w:val="00FC5D43"/>
    <w:rsid w:val="00FC5F29"/>
    <w:rsid w:val="00FD0A5B"/>
    <w:rsid w:val="00FD0FAA"/>
    <w:rsid w:val="00FD31B8"/>
    <w:rsid w:val="00FD5D27"/>
    <w:rsid w:val="00FD61A6"/>
    <w:rsid w:val="00FD694F"/>
    <w:rsid w:val="00FE0BF2"/>
    <w:rsid w:val="00FE158B"/>
    <w:rsid w:val="00FE1E77"/>
    <w:rsid w:val="00FE22DA"/>
    <w:rsid w:val="00FE2CA8"/>
    <w:rsid w:val="00FE456A"/>
    <w:rsid w:val="00FE5E38"/>
    <w:rsid w:val="00FE6277"/>
    <w:rsid w:val="00FE65AB"/>
    <w:rsid w:val="00FE685C"/>
    <w:rsid w:val="00FE6C87"/>
    <w:rsid w:val="00FE77F1"/>
    <w:rsid w:val="00FF072C"/>
    <w:rsid w:val="00FF31A6"/>
    <w:rsid w:val="00FF3AF0"/>
    <w:rsid w:val="00FF4237"/>
    <w:rsid w:val="00FF5058"/>
    <w:rsid w:val="00FF53B8"/>
    <w:rsid w:val="00FF58B5"/>
    <w:rsid w:val="00FF5D3B"/>
    <w:rsid w:val="00FF669C"/>
    <w:rsid w:val="00FF73C6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543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6D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43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44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44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4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4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4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4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4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1A"/>
    <w:pPr>
      <w:ind w:left="720"/>
      <w:contextualSpacing/>
    </w:pPr>
  </w:style>
  <w:style w:type="table" w:styleId="TableGrid">
    <w:name w:val="Table Grid"/>
    <w:basedOn w:val="TableNormal"/>
    <w:uiPriority w:val="59"/>
    <w:rsid w:val="00DA2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A2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B2"/>
  </w:style>
  <w:style w:type="paragraph" w:styleId="Footer">
    <w:name w:val="footer"/>
    <w:basedOn w:val="Normal"/>
    <w:link w:val="FooterChar"/>
    <w:uiPriority w:val="99"/>
    <w:unhideWhenUsed/>
    <w:rsid w:val="000A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B2"/>
  </w:style>
  <w:style w:type="table" w:styleId="LightShading-Accent1">
    <w:name w:val="Light Shading Accent 1"/>
    <w:basedOn w:val="TableNormal"/>
    <w:uiPriority w:val="60"/>
    <w:rsid w:val="007235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04F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68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0A7A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7A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A7AA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26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44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2444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4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4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4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3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A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835D3D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35D3D"/>
    <w:rPr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835D3D"/>
    <w:rPr>
      <w:vertAlign w:val="superscript"/>
    </w:rPr>
  </w:style>
  <w:style w:type="table" w:styleId="LightShading">
    <w:name w:val="Light Shading"/>
    <w:basedOn w:val="TableNormal"/>
    <w:uiPriority w:val="60"/>
    <w:rsid w:val="00E423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67FE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3001A"/>
  </w:style>
  <w:style w:type="character" w:styleId="IntenseEmphasis">
    <w:name w:val="Intense Emphasis"/>
    <w:basedOn w:val="DefaultParagraphFont"/>
    <w:uiPriority w:val="21"/>
    <w:qFormat/>
    <w:rsid w:val="001D2AF6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D26D8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E307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6D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43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44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44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4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4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4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4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4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1A"/>
    <w:pPr>
      <w:ind w:left="720"/>
      <w:contextualSpacing/>
    </w:pPr>
  </w:style>
  <w:style w:type="table" w:styleId="TableGrid">
    <w:name w:val="Table Grid"/>
    <w:basedOn w:val="TableNormal"/>
    <w:uiPriority w:val="59"/>
    <w:rsid w:val="00DA2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A2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B2"/>
  </w:style>
  <w:style w:type="paragraph" w:styleId="Footer">
    <w:name w:val="footer"/>
    <w:basedOn w:val="Normal"/>
    <w:link w:val="FooterChar"/>
    <w:uiPriority w:val="99"/>
    <w:unhideWhenUsed/>
    <w:rsid w:val="000A1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B2"/>
  </w:style>
  <w:style w:type="table" w:styleId="LightShading-Accent1">
    <w:name w:val="Light Shading Accent 1"/>
    <w:basedOn w:val="TableNormal"/>
    <w:uiPriority w:val="60"/>
    <w:rsid w:val="007235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04F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68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0A7A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7A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A7AA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26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44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2444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4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4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4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3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A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A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835D3D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35D3D"/>
    <w:rPr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835D3D"/>
    <w:rPr>
      <w:vertAlign w:val="superscript"/>
    </w:rPr>
  </w:style>
  <w:style w:type="table" w:styleId="LightShading">
    <w:name w:val="Light Shading"/>
    <w:basedOn w:val="TableNormal"/>
    <w:uiPriority w:val="60"/>
    <w:rsid w:val="00E423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067FE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3001A"/>
  </w:style>
  <w:style w:type="character" w:styleId="IntenseEmphasis">
    <w:name w:val="Intense Emphasis"/>
    <w:basedOn w:val="DefaultParagraphFont"/>
    <w:uiPriority w:val="21"/>
    <w:qFormat/>
    <w:rsid w:val="001D2AF6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D26D8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E3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hart%20in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97449693788276"/>
          <c:y val="0.0"/>
          <c:w val="0.595764216972878"/>
          <c:h val="0.992940361621464"/>
        </c:manualLayout>
      </c:layout>
      <c:pieChart>
        <c:varyColors val="1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Origin of annotations</c:v>
                </c:pt>
              </c:strCache>
            </c:strRef>
          </c:tx>
          <c:dLbls>
            <c:dLbl>
              <c:idx val="0"/>
              <c:layout>
                <c:manualLayout>
                  <c:x val="-0.0603238188976377"/>
                  <c:y val="0.138888888888889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34978455818023"/>
                  <c:y val="-0.281921478565179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0.0970970034995625"/>
                  <c:y val="-0.021702391367745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0.127206146106737"/>
                  <c:y val="0.195734543598717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'[Chart in Microsoft Office Word]Sheet1'!$A$2:$A$5</c:f>
              <c:strCache>
                <c:ptCount val="4"/>
                <c:pt idx="0">
                  <c:v>Fungi</c:v>
                </c:pt>
                <c:pt idx="1">
                  <c:v>Other eukaryote</c:v>
                </c:pt>
                <c:pt idx="2">
                  <c:v>Archaea</c:v>
                </c:pt>
                <c:pt idx="3">
                  <c:v>Bacteria</c:v>
                </c:pt>
              </c:strCache>
            </c:strRef>
          </c:cat>
          <c:val>
            <c:numRef>
              <c:f>'[Chart in Microsoft Office Word]Sheet1'!$B$2:$B$5</c:f>
              <c:numCache>
                <c:formatCode>General</c:formatCode>
                <c:ptCount val="4"/>
                <c:pt idx="0">
                  <c:v>17.0</c:v>
                </c:pt>
                <c:pt idx="1">
                  <c:v>100.0</c:v>
                </c:pt>
                <c:pt idx="2">
                  <c:v>6.0</c:v>
                </c:pt>
                <c:pt idx="3">
                  <c:v>42.0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domains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 or more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3.0</c:v>
                </c:pt>
                <c:pt idx="1">
                  <c:v>62.0</c:v>
                </c:pt>
                <c:pt idx="2">
                  <c:v>39.0</c:v>
                </c:pt>
                <c:pt idx="3">
                  <c:v>20.0</c:v>
                </c:pt>
                <c:pt idx="4">
                  <c:v>15.0</c:v>
                </c:pt>
                <c:pt idx="5">
                  <c:v>26.0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701384"/>
        <c:axId val="2133704664"/>
      </c:lineChart>
      <c:catAx>
        <c:axId val="213370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33704664"/>
        <c:crosses val="autoZero"/>
        <c:auto val="1"/>
        <c:lblAlgn val="ctr"/>
        <c:lblOffset val="100"/>
        <c:noMultiLvlLbl val="0"/>
      </c:catAx>
      <c:valAx>
        <c:axId val="2133704664"/>
        <c:scaling>
          <c:orientation val="minMax"/>
        </c:scaling>
        <c:delete val="0"/>
        <c:axPos val="l"/>
        <c:majorGridlines>
          <c:spPr>
            <a:ln w="3175" cmpd="sng"/>
          </c:spPr>
        </c:majorGridlines>
        <c:numFmt formatCode="General" sourceLinked="1"/>
        <c:majorTickMark val="none"/>
        <c:minorTickMark val="none"/>
        <c:tickLblPos val="nextTo"/>
        <c:crossAx val="21337013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SA.XSL" StyleName="ASA*"/>
</file>

<file path=customXml/itemProps1.xml><?xml version="1.0" encoding="utf-8"?>
<ds:datastoreItem xmlns:ds="http://schemas.openxmlformats.org/officeDocument/2006/customXml" ds:itemID="{3FD15D5C-898F-6543-A679-329CB963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vinhtran</dc:creator>
  <cp:keywords/>
  <dc:description/>
  <cp:lastModifiedBy>V</cp:lastModifiedBy>
  <cp:revision>17</cp:revision>
  <cp:lastPrinted>2017-08-03T10:03:00Z</cp:lastPrinted>
  <dcterms:created xsi:type="dcterms:W3CDTF">2017-08-03T10:03:00Z</dcterms:created>
  <dcterms:modified xsi:type="dcterms:W3CDTF">2017-08-17T12:12:00Z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trvinh20@yahoo.com@www.mendeley.com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